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872EC" w:rsidR="00366E4D" w:rsidP="00366E4D" w:rsidRDefault="00366E4D" w14:paraId="2B7EDEEF" w14:textId="77777777">
      <w:pPr>
        <w:pStyle w:val="SuperTitle"/>
        <w:rPr>
          <w:rFonts w:cs="Arial"/>
          <w:lang w:val="es-MX"/>
        </w:rPr>
      </w:pPr>
      <w:r w:rsidRPr="005872EC">
        <w:rPr>
          <w:rFonts w:cs="Arial"/>
          <w:lang w:val="es-MX"/>
        </w:rPr>
        <w:tab/>
      </w:r>
    </w:p>
    <w:p w:rsidRPr="005872EC" w:rsidR="00851BE3" w:rsidP="672E1B24" w:rsidRDefault="00052D90" w14:paraId="3D3B44AD" w14:textId="795EBFCE">
      <w:pPr>
        <w:pStyle w:val="Title"/>
        <w:spacing w:after="720"/>
        <w:rPr>
          <w:rFonts w:cs="Arial"/>
          <w:color w:val="8064A2" w:themeColor="accent4" w:themeTint="FF" w:themeShade="FF"/>
          <w:sz w:val="40"/>
          <w:szCs w:val="40"/>
          <w:lang w:val="es-MX"/>
        </w:rPr>
      </w:pPr>
      <w:bookmarkStart w:name="_Toc264212869" w:id="0"/>
      <w:bookmarkStart w:name="_Toc290578500" w:id="1"/>
      <w:bookmarkStart w:name="_Toc290582073" w:id="2"/>
      <w:bookmarkStart w:name="_Toc290629429" w:id="3"/>
      <w:r w:rsidRPr="672E1B24" w:rsidR="3EFDCF31">
        <w:rPr>
          <w:rFonts w:cs="Arial"/>
          <w:sz w:val="72"/>
          <w:szCs w:val="72"/>
          <w:lang w:val="es-MX"/>
        </w:rPr>
        <w:t>Guía de definición del proyecto</w:t>
      </w:r>
      <w:r>
        <w:br/>
      </w:r>
      <w:r>
        <w:br/>
      </w:r>
      <w:bookmarkEnd w:id="0"/>
      <w:bookmarkEnd w:id="1"/>
      <w:bookmarkEnd w:id="2"/>
      <w:bookmarkEnd w:id="3"/>
      <w:r w:rsidRPr="672E1B24" w:rsidR="6BBE1713">
        <w:rPr>
          <w:rFonts w:cs="Arial"/>
          <w:color w:val="8064A2" w:themeColor="accent4" w:themeTint="FF" w:themeShade="FF"/>
          <w:sz w:val="40"/>
          <w:szCs w:val="40"/>
          <w:lang w:val="es-MX"/>
        </w:rPr>
        <w:t>Salud Express</w:t>
      </w:r>
    </w:p>
    <w:p w:rsidRPr="005872EC" w:rsidR="00366E4D" w:rsidP="672E1B24" w:rsidRDefault="009D482F" w14:paraId="25C67020" w14:textId="672966DA">
      <w:pPr>
        <w:pStyle w:val="ByLine"/>
        <w:rPr>
          <w:rFonts w:cs="Arial"/>
          <w:color w:val="8064A2" w:themeColor="accent4" w:themeTint="FF" w:themeShade="FF"/>
          <w:lang w:val="es-MX"/>
        </w:rPr>
      </w:pPr>
      <w:r w:rsidRPr="672E1B24" w:rsidR="13330671">
        <w:rPr>
          <w:rFonts w:cs="Arial"/>
          <w:lang w:val="es-MX"/>
        </w:rPr>
        <w:t xml:space="preserve">Versión </w:t>
      </w:r>
      <w:r w:rsidRPr="672E1B24" w:rsidR="6BBE1713">
        <w:rPr>
          <w:rFonts w:cs="Arial"/>
          <w:color w:val="8064A2" w:themeColor="accent4" w:themeTint="FF" w:themeShade="FF"/>
          <w:lang w:val="es-MX"/>
        </w:rPr>
        <w:t>1.0</w:t>
      </w:r>
    </w:p>
    <w:p w:rsidRPr="005872EC" w:rsidR="00366E4D" w:rsidP="00366E4D" w:rsidRDefault="00366E4D" w14:paraId="48C835D8" w14:textId="77777777">
      <w:pPr>
        <w:pStyle w:val="ByLine"/>
        <w:spacing w:before="0" w:after="0" w:line="360" w:lineRule="auto"/>
        <w:rPr>
          <w:rFonts w:cs="Arial"/>
          <w:lang w:val="es-MX"/>
        </w:rPr>
      </w:pPr>
      <w:r w:rsidRPr="005872EC">
        <w:rPr>
          <w:rFonts w:cs="Arial"/>
          <w:lang w:val="es-MX"/>
        </w:rPr>
        <w:t>Elaborado por:</w:t>
      </w:r>
    </w:p>
    <w:p w:rsidRPr="005872EC" w:rsidR="009D482F" w:rsidP="009D482F" w:rsidRDefault="00502403" w14:paraId="43C67E7A" w14:textId="5AECF86B">
      <w:pPr>
        <w:pStyle w:val="ByLine"/>
        <w:spacing w:before="0" w:after="0" w:line="360" w:lineRule="auto"/>
        <w:rPr>
          <w:rFonts w:cs="Arial"/>
          <w:color w:val="8064A2" w:themeColor="accent4"/>
          <w:lang w:val="es-MX"/>
        </w:rPr>
      </w:pPr>
      <w:r w:rsidRPr="672E1B24" w:rsidR="6BBE1713">
        <w:rPr>
          <w:rFonts w:cs="Arial"/>
          <w:color w:val="8064A2" w:themeColor="accent4" w:themeTint="FF" w:themeShade="FF"/>
          <w:lang w:val="es-MX"/>
        </w:rPr>
        <w:t xml:space="preserve">Jesús </w:t>
      </w:r>
      <w:r w:rsidRPr="672E1B24" w:rsidR="6BBE1713">
        <w:rPr>
          <w:rFonts w:cs="Arial"/>
          <w:color w:val="8064A2" w:themeColor="accent4" w:themeTint="FF" w:themeShade="FF"/>
          <w:lang w:val="es-MX"/>
        </w:rPr>
        <w:t>Oswaldo Chan Uicab</w:t>
      </w:r>
    </w:p>
    <w:p w:rsidRPr="005872EC" w:rsidR="009D482F" w:rsidP="009D482F" w:rsidRDefault="009D482F" w14:paraId="30EEF473" w14:textId="20AC3E48">
      <w:pPr>
        <w:pStyle w:val="ByLine"/>
        <w:spacing w:before="0" w:after="0" w:line="360" w:lineRule="auto"/>
        <w:rPr>
          <w:rFonts w:cs="Arial"/>
          <w:color w:val="8064A2" w:themeColor="accent4"/>
          <w:lang w:val="es-MX"/>
        </w:rPr>
      </w:pPr>
      <w:r w:rsidRPr="672E1B24" w:rsidR="13330671">
        <w:rPr>
          <w:rFonts w:cs="Arial"/>
          <w:color w:val="8064A2" w:themeColor="accent4" w:themeTint="FF" w:themeShade="FF"/>
          <w:lang w:val="es-MX"/>
        </w:rPr>
        <w:t xml:space="preserve"> </w:t>
      </w:r>
      <w:r w:rsidRPr="672E1B24" w:rsidR="6BBE1713">
        <w:rPr>
          <w:rFonts w:cs="Arial"/>
          <w:color w:val="8064A2" w:themeColor="accent4" w:themeTint="FF" w:themeShade="FF"/>
          <w:lang w:val="es-MX"/>
        </w:rPr>
        <w:t xml:space="preserve">Fernando </w:t>
      </w:r>
      <w:bookmarkStart w:name="_Int_uHMkPtqO" w:id="12"/>
      <w:r w:rsidRPr="672E1B24" w:rsidR="6BBE1713">
        <w:rPr>
          <w:rFonts w:cs="Arial"/>
          <w:color w:val="8064A2" w:themeColor="accent4" w:themeTint="FF" w:themeShade="FF"/>
          <w:lang w:val="es-MX"/>
        </w:rPr>
        <w:t>Joachin</w:t>
      </w:r>
      <w:bookmarkEnd w:id="12"/>
      <w:r w:rsidRPr="672E1B24" w:rsidR="6BBE1713">
        <w:rPr>
          <w:rFonts w:cs="Arial"/>
          <w:color w:val="8064A2" w:themeColor="accent4" w:themeTint="FF" w:themeShade="FF"/>
          <w:lang w:val="es-MX"/>
        </w:rPr>
        <w:t xml:space="preserve"> Prieto</w:t>
      </w:r>
    </w:p>
    <w:p w:rsidRPr="005872EC" w:rsidR="009D482F" w:rsidP="009D482F" w:rsidRDefault="009D482F" w14:paraId="5A24A95B" w14:textId="507E51B5">
      <w:pPr>
        <w:pStyle w:val="ByLine"/>
        <w:spacing w:before="0" w:after="0" w:line="360" w:lineRule="auto"/>
        <w:rPr>
          <w:rFonts w:cs="Arial"/>
          <w:color w:val="8064A2" w:themeColor="accent4"/>
          <w:lang w:val="es-MX"/>
        </w:rPr>
      </w:pPr>
      <w:r w:rsidRPr="672E1B24" w:rsidR="13330671">
        <w:rPr>
          <w:rFonts w:cs="Arial"/>
          <w:color w:val="8064A2" w:themeColor="accent4" w:themeTint="FF" w:themeShade="FF"/>
          <w:lang w:val="es-MX"/>
        </w:rPr>
        <w:t xml:space="preserve"> </w:t>
      </w:r>
      <w:r w:rsidRPr="672E1B24" w:rsidR="6BBE1713">
        <w:rPr>
          <w:rFonts w:cs="Arial"/>
          <w:color w:val="8064A2" w:themeColor="accent4" w:themeTint="FF" w:themeShade="FF"/>
          <w:lang w:val="es-MX"/>
        </w:rPr>
        <w:t>Carlos Augusto May Vivas</w:t>
      </w:r>
    </w:p>
    <w:p w:rsidRPr="005872EC" w:rsidR="009D482F" w:rsidP="009D482F" w:rsidRDefault="009D482F" w14:paraId="4B81F022" w14:textId="40762413">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ins w:author="Reyna Valentina Ortiz Porras" w:date="2024-03-13T09:30:00Z" w:id="16">
        <w:r w:rsidR="00502403">
          <w:rPr>
            <w:rFonts w:cs="Arial"/>
            <w:color w:val="8064A2" w:themeColor="accent4"/>
            <w:lang w:val="es-MX"/>
          </w:rPr>
          <w:t>Reyna Valentina Ortiz Porras</w:t>
        </w:r>
      </w:ins>
      <w:del w:author="Reyna Valentina Ortiz Porras" w:date="2024-03-13T09:30:00Z" w:id="17">
        <w:r w:rsidRPr="005872EC" w:rsidDel="00502403">
          <w:rPr>
            <w:rFonts w:cs="Arial"/>
            <w:color w:val="8064A2" w:themeColor="accent4"/>
            <w:lang w:val="es-MX"/>
          </w:rPr>
          <w:delText>[Autor 4]</w:delText>
        </w:r>
      </w:del>
    </w:p>
    <w:p w:rsidRPr="005872EC" w:rsidR="00366E4D" w:rsidP="00366E4D" w:rsidRDefault="00366E4D" w14:paraId="52E62DA7" w14:textId="77777777">
      <w:pPr>
        <w:pStyle w:val="ChangeHistoryTitle"/>
        <w:spacing w:before="0"/>
        <w:rPr>
          <w:sz w:val="32"/>
          <w:lang w:val="es-MX"/>
        </w:rPr>
      </w:pPr>
    </w:p>
    <w:p w:rsidRPr="005872EC" w:rsidR="00366E4D" w:rsidP="00366E4D" w:rsidRDefault="00366E4D" w14:paraId="63724FAF" w14:textId="77777777">
      <w:pPr>
        <w:pStyle w:val="ChangeHistoryTitle"/>
        <w:spacing w:before="0"/>
        <w:rPr>
          <w:sz w:val="32"/>
          <w:lang w:val="es-MX"/>
        </w:rPr>
        <w:sectPr w:rsidRPr="005872EC" w:rsidR="00366E4D" w:rsidSect="00BD18D9">
          <w:headerReference w:type="default" r:id="rId11"/>
          <w:footerReference w:type="even" r:id="rId12"/>
          <w:footerReference w:type="default" r:id="rId13"/>
          <w:pgSz w:w="12240" w:h="15840" w:orient="portrait" w:code="1"/>
          <w:pgMar w:top="1806" w:right="1440" w:bottom="1440" w:left="1440" w:header="720" w:footer="720" w:gutter="0"/>
          <w:pgNumType w:fmt="lowerRoman" w:start="1"/>
          <w:cols w:space="720"/>
          <w:docGrid w:linePitch="299"/>
        </w:sectPr>
      </w:pPr>
    </w:p>
    <w:sdt>
      <w:sdtPr>
        <w:rPr>
          <w:rFonts w:ascii="Times" w:hAnsi="Times" w:eastAsia="Times New Roman" w:cs="Times New Roman"/>
          <w:b w:val="0"/>
          <w:bCs w:val="0"/>
          <w:color w:val="auto"/>
          <w:sz w:val="22"/>
          <w:szCs w:val="22"/>
          <w:lang w:val="en-US" w:eastAsia="en-US"/>
        </w:rPr>
        <w:id w:val="1852751401"/>
        <w:docPartObj>
          <w:docPartGallery w:val="Table of Contents"/>
          <w:docPartUnique/>
        </w:docPartObj>
      </w:sdtPr>
      <w:sdtContent>
        <w:p w:rsidRPr="005872EC" w:rsidR="00BE42E6" w:rsidP="00803152" w:rsidRDefault="00BE42E6" w14:paraId="3367DB9E" w14:textId="77777777">
          <w:pPr>
            <w:pStyle w:val="TOCHeading"/>
            <w:jc w:val="center"/>
            <w:rPr>
              <w:rFonts w:ascii="Times" w:hAnsi="Times" w:eastAsia="Times New Roman" w:cs="Times New Roman"/>
              <w:b w:val="0"/>
              <w:bCs w:val="0"/>
              <w:color w:val="auto"/>
              <w:sz w:val="22"/>
              <w:szCs w:val="22"/>
              <w:lang w:eastAsia="en-US"/>
            </w:rPr>
          </w:pPr>
        </w:p>
        <w:p w:rsidRPr="005872EC" w:rsidR="00187E0D" w:rsidP="00803152" w:rsidRDefault="00D10A4D" w14:paraId="32611D95" w14:textId="31F6922A">
          <w:pPr>
            <w:pStyle w:val="TOCHeading"/>
            <w:jc w:val="center"/>
            <w:rPr>
              <w:noProof/>
            </w:rPr>
          </w:pPr>
          <w:r>
            <w:rPr>
              <w:rFonts w:ascii="Arial" w:hAnsi="Arial" w:cs="Arial"/>
              <w:color w:val="auto"/>
              <w:sz w:val="36"/>
              <w:szCs w:val="36"/>
            </w:rPr>
            <w:t>Índice</w:t>
          </w:r>
          <w:r w:rsidRPr="005872EC" w:rsidR="00803152">
            <w:fldChar w:fldCharType="begin"/>
          </w:r>
          <w:r w:rsidRPr="005872EC" w:rsidR="00803152">
            <w:instrText xml:space="preserve"> TOC \o "1-3" \h \z \u </w:instrText>
          </w:r>
          <w:r w:rsidRPr="005872EC" w:rsidR="00803152">
            <w:fldChar w:fldCharType="separate"/>
          </w:r>
        </w:p>
        <w:p w:rsidRPr="005872EC" w:rsidR="00187E0D" w:rsidP="672E1B24" w:rsidRDefault="00A842E7" w14:paraId="52B8A728" w14:textId="77777777">
          <w:pPr>
            <w:pStyle w:val="TOC1"/>
            <w:rPr>
              <w:rFonts w:ascii="Calibri" w:hAnsi="Calibri" w:eastAsia="" w:cs="" w:asciiTheme="minorAscii" w:hAnsiTheme="minorAscii" w:eastAsiaTheme="minorEastAsia" w:cstheme="minorBidi"/>
              <w:b w:val="0"/>
              <w:bCs w:val="0"/>
              <w:sz w:val="22"/>
              <w:szCs w:val="22"/>
              <w:lang w:val="es-MX" w:eastAsia="es-MX"/>
            </w:rPr>
          </w:pPr>
          <w:hyperlink w:history="1" w:anchor="_Toc290629430">
            <w:r w:rsidRPr="005872EC" w:rsidR="4B27B367">
              <w:rPr>
                <w:rStyle w:val="Hyperlink"/>
                <w:lang w:val="es-MX"/>
              </w:rPr>
              <w:t>Introducción</w:t>
            </w:r>
            <w:r w:rsidRPr="005872EC" w:rsidR="00187E0D">
              <w:rPr>
                <w:webHidden/>
                <w:lang w:val="es-MX"/>
              </w:rPr>
              <w:tab/>
            </w:r>
            <w:r w:rsidRPr="005872EC" w:rsidR="00187E0D">
              <w:rPr>
                <w:webHidden/>
                <w:lang w:val="es-MX"/>
              </w:rPr>
              <w:fldChar w:fldCharType="begin"/>
            </w:r>
            <w:r w:rsidRPr="005872EC" w:rsidR="00187E0D">
              <w:rPr>
                <w:webHidden/>
                <w:lang w:val="es-MX"/>
              </w:rPr>
              <w:instrText xml:space="preserve"> PAGEREF _Toc290629430 \h </w:instrText>
            </w:r>
            <w:r w:rsidRPr="005872EC" w:rsidR="00187E0D">
              <w:rPr>
                <w:webHidden/>
                <w:lang w:val="es-MX"/>
              </w:rPr>
            </w:r>
            <w:r w:rsidRPr="005872EC" w:rsidR="00187E0D">
              <w:rPr>
                <w:webHidden/>
                <w:lang w:val="es-MX"/>
              </w:rPr>
              <w:fldChar w:fldCharType="separate"/>
            </w:r>
            <w:r w:rsidRPr="005872EC" w:rsidR="5132991A">
              <w:rPr>
                <w:webHidden/>
                <w:lang w:val="es-MX"/>
              </w:rPr>
              <w:t>2</w:t>
            </w:r>
            <w:r w:rsidRPr="005872EC" w:rsidR="00187E0D">
              <w:rPr>
                <w:webHidden/>
                <w:lang w:val="es-MX"/>
              </w:rPr>
              <w:fldChar w:fldCharType="end"/>
            </w:r>
          </w:hyperlink>
        </w:p>
        <w:p w:rsidR="00187E0D" w:rsidRDefault="00A842E7" w14:paraId="10F1950E" w14:textId="77777777">
          <w:pPr>
            <w:pStyle w:val="TOC1"/>
            <w:rPr>
              <w:lang w:val="es-MX"/>
            </w:rPr>
          </w:pPr>
          <w:hyperlink w:history="1" w:anchor="_Toc290629431">
            <w:r w:rsidRPr="005872EC" w:rsidR="4B27B367">
              <w:rPr>
                <w:rStyle w:val="Hyperlink"/>
                <w:lang w:val="es-MX"/>
              </w:rPr>
              <w:t>Contenido</w:t>
            </w:r>
            <w:r w:rsidRPr="005872EC" w:rsidR="00187E0D">
              <w:rPr>
                <w:webHidden/>
                <w:lang w:val="es-MX"/>
              </w:rPr>
              <w:tab/>
            </w:r>
            <w:r w:rsidRPr="005872EC" w:rsidR="00187E0D">
              <w:rPr>
                <w:webHidden/>
                <w:lang w:val="es-MX"/>
              </w:rPr>
              <w:fldChar w:fldCharType="begin"/>
            </w:r>
            <w:r w:rsidRPr="005872EC" w:rsidR="00187E0D">
              <w:rPr>
                <w:webHidden/>
                <w:lang w:val="es-MX"/>
              </w:rPr>
              <w:instrText xml:space="preserve"> PAGEREF _Toc290629431 \h </w:instrText>
            </w:r>
            <w:r w:rsidRPr="005872EC" w:rsidR="00187E0D">
              <w:rPr>
                <w:webHidden/>
                <w:lang w:val="es-MX"/>
              </w:rPr>
            </w:r>
            <w:r w:rsidRPr="005872EC" w:rsidR="00187E0D">
              <w:rPr>
                <w:webHidden/>
                <w:lang w:val="es-MX"/>
              </w:rPr>
              <w:fldChar w:fldCharType="separate"/>
            </w:r>
            <w:r w:rsidRPr="005872EC" w:rsidR="5132991A">
              <w:rPr>
                <w:webHidden/>
                <w:lang w:val="es-MX"/>
              </w:rPr>
              <w:t>2</w:t>
            </w:r>
            <w:r w:rsidRPr="005872EC" w:rsidR="00187E0D">
              <w:rPr>
                <w:webHidden/>
                <w:lang w:val="es-MX"/>
              </w:rPr>
              <w:fldChar w:fldCharType="end"/>
            </w:r>
          </w:hyperlink>
        </w:p>
        <w:p w:rsidR="00677740" w:rsidP="00BE39C6" w:rsidRDefault="007F6D2A" w14:paraId="54B443FD" w14:textId="6A3C1C76">
          <w:pPr>
            <w:ind w:firstLine="360"/>
            <w:rPr>
              <w:rFonts w:eastAsiaTheme="minorEastAsia"/>
              <w:lang w:val="es-MX"/>
            </w:rPr>
          </w:pPr>
          <w:r>
            <w:rPr>
              <w:rFonts w:eastAsiaTheme="minorEastAsia"/>
              <w:lang w:val="es-MX"/>
            </w:rPr>
            <w:t>Prop</w:t>
          </w:r>
          <w:r w:rsidR="00CA3A62">
            <w:rPr>
              <w:rFonts w:eastAsiaTheme="minorEastAsia"/>
              <w:lang w:val="es-MX"/>
            </w:rPr>
            <w:t>ósito……………………………………………………………………………………………</w:t>
          </w:r>
          <w:r w:rsidR="00BE39C6">
            <w:rPr>
              <w:rFonts w:eastAsiaTheme="minorEastAsia"/>
              <w:lang w:val="es-MX"/>
            </w:rPr>
            <w:t>….</w:t>
          </w:r>
          <w:r w:rsidR="00CA3A62">
            <w:rPr>
              <w:rFonts w:eastAsiaTheme="minorEastAsia"/>
              <w:lang w:val="es-MX"/>
            </w:rPr>
            <w:t>2</w:t>
          </w:r>
        </w:p>
        <w:p w:rsidR="008B037A" w:rsidP="00BE39C6" w:rsidRDefault="008B037A" w14:paraId="4AE25B5B" w14:textId="7AB10E41">
          <w:pPr>
            <w:ind w:firstLine="360"/>
            <w:rPr>
              <w:rFonts w:eastAsiaTheme="minorEastAsia"/>
              <w:lang w:val="es-MX"/>
            </w:rPr>
          </w:pPr>
          <w:r>
            <w:rPr>
              <w:rFonts w:eastAsiaTheme="minorEastAsia"/>
              <w:lang w:val="es-MX"/>
            </w:rPr>
            <w:t>Justificación…………………………………………………………………………………………….2</w:t>
          </w:r>
        </w:p>
        <w:p w:rsidR="00074C8C" w:rsidP="00BE39C6" w:rsidRDefault="00074C8C" w14:paraId="4551DB38" w14:textId="206EE25E">
          <w:pPr>
            <w:ind w:firstLine="360"/>
            <w:rPr>
              <w:rFonts w:eastAsiaTheme="minorEastAsia"/>
              <w:lang w:val="es-MX"/>
            </w:rPr>
          </w:pPr>
          <w:r>
            <w:rPr>
              <w:rFonts w:eastAsiaTheme="minorEastAsia"/>
              <w:lang w:val="es-MX"/>
            </w:rPr>
            <w:t>Beneficios………………………………………………………………………………………………4</w:t>
          </w:r>
        </w:p>
        <w:p w:rsidR="00074C8C" w:rsidP="00BE39C6" w:rsidRDefault="00074C8C" w14:paraId="595A16B1" w14:textId="055ACB36">
          <w:pPr>
            <w:ind w:firstLine="360"/>
            <w:rPr>
              <w:rFonts w:eastAsiaTheme="minorEastAsia"/>
              <w:lang w:val="es-MX"/>
            </w:rPr>
          </w:pPr>
          <w:r>
            <w:rPr>
              <w:rFonts w:eastAsiaTheme="minorEastAsia"/>
              <w:lang w:val="es-MX"/>
            </w:rPr>
            <w:t>Funcionalidades………………………………………………………………………………………..4</w:t>
          </w:r>
        </w:p>
        <w:p w:rsidR="00471E77" w:rsidP="00BE39C6" w:rsidRDefault="00471E77" w14:paraId="428C9FBD" w14:textId="2DC70CAD">
          <w:pPr>
            <w:ind w:firstLine="360"/>
            <w:rPr>
              <w:rFonts w:eastAsiaTheme="minorEastAsia"/>
              <w:lang w:val="es-MX"/>
            </w:rPr>
          </w:pPr>
          <w:r>
            <w:rPr>
              <w:rFonts w:eastAsiaTheme="minorEastAsia"/>
              <w:lang w:val="es-MX"/>
            </w:rPr>
            <w:t>Trabajos relacionados…………………………………………………………………………………..6</w:t>
          </w:r>
        </w:p>
        <w:p w:rsidR="00471E77" w:rsidP="00BE39C6" w:rsidRDefault="00471E77" w14:paraId="7111283C" w14:textId="66E5B6C1">
          <w:pPr>
            <w:ind w:firstLine="360"/>
            <w:rPr>
              <w:rFonts w:eastAsiaTheme="minorEastAsia"/>
              <w:lang w:val="es-MX"/>
            </w:rPr>
          </w:pPr>
          <w:r>
            <w:rPr>
              <w:rFonts w:eastAsiaTheme="minorEastAsia"/>
              <w:lang w:val="es-MX"/>
            </w:rPr>
            <w:t>Plan de Investigación…………………………………………………………………………………..6</w:t>
          </w:r>
        </w:p>
        <w:p w:rsidRPr="00677740" w:rsidR="00471E77" w:rsidP="00BE39C6" w:rsidRDefault="005A4998" w14:paraId="5F3F0320" w14:textId="5F129BB2">
          <w:pPr>
            <w:ind w:firstLine="360"/>
            <w:rPr>
              <w:rFonts w:eastAsiaTheme="minorEastAsia"/>
              <w:lang w:val="es-MX"/>
            </w:rPr>
          </w:pPr>
          <w:r>
            <w:rPr>
              <w:rFonts w:eastAsiaTheme="minorEastAsia"/>
              <w:lang w:val="es-MX"/>
            </w:rPr>
            <w:t>Plan de actividades……………………………………………………………………………………..7</w:t>
          </w:r>
        </w:p>
        <w:p w:rsidRPr="005872EC" w:rsidR="00187E0D" w:rsidP="672E1B24" w:rsidRDefault="00A842E7" w14:paraId="1EF006AA" w14:textId="334D8517">
          <w:pPr>
            <w:pStyle w:val="TOC1"/>
            <w:rPr>
              <w:rFonts w:ascii="Calibri" w:hAnsi="Calibri" w:eastAsia="" w:cs="" w:asciiTheme="minorAscii" w:hAnsiTheme="minorAscii" w:eastAsiaTheme="minorEastAsia" w:cstheme="minorBidi"/>
              <w:b w:val="0"/>
              <w:bCs w:val="0"/>
              <w:sz w:val="22"/>
              <w:szCs w:val="22"/>
              <w:lang w:val="es-MX" w:eastAsia="es-MX"/>
            </w:rPr>
          </w:pPr>
          <w:del w:author="Reyna Valentina Ortiz Porras" w:date="2024-03-18T16:40:00Z" w:id="30">
            <w:r w:rsidRPr="005872EC" w:rsidDel="00744F59" w:rsidR="00187E0D">
              <w:rPr>
                <w:webHidden/>
                <w:lang w:val="es-MX"/>
              </w:rPr>
            </w:r>
            <w:r>
              <w:fldChar w:fldCharType="begin"/>
            </w:r>
            <w:r>
              <w:delInstrText xml:space="preserve">HYPERLINK \l "_Toc290629432"</w:delInstrText>
            </w:r>
          </w:del>
          <w:ins w:author="Reyna Valentina Ortiz Porras" w:date="2024-03-18T16:40:00Z" w:id="31">
            <w:r>
              <w:fldChar w:fldCharType="separate"/>
            </w:r>
            <w:r w:rsidRPr="672E1B24" w:rsidR="7B070A49">
              <w:rPr>
                <w:rStyle w:val="Hyperlink"/>
                <w:lang w:val="es-MX"/>
              </w:rPr>
              <w:t>Conclusiones</w:t>
            </w:r>
            <w:r>
              <w:tab/>
            </w:r>
          </w:ins>
          <w:r w:rsidRPr="672E1B24" w:rsidR="7F56CAA4">
            <w:rPr>
              <w:lang w:val="es-MX"/>
            </w:rPr>
            <w:t>7</w:t>
          </w:r>
          <w:ins w:author="Reyna Valentina Ortiz Porras" w:date="2024-03-18T16:40:00Z" w:id="1807619859">
            <w:r w:rsidRPr="672E1B24">
              <w:rPr>
                <w:lang w:val="es-MX"/>
              </w:rPr>
              <w:fldChar w:fldCharType="end"/>
            </w:r>
          </w:ins>
        </w:p>
        <w:p w:rsidRPr="005872EC" w:rsidR="00803152" w:rsidRDefault="00803152" w14:paraId="793C73A8" w14:textId="4F5861D4">
          <w:pPr>
            <w:rPr>
              <w:lang w:val="es-MX"/>
            </w:rPr>
          </w:pPr>
          <w:r w:rsidRPr="005872EC">
            <w:rPr>
              <w:b/>
              <w:bCs/>
              <w:lang w:val="es-MX"/>
            </w:rPr>
            <w:fldChar w:fldCharType="end"/>
          </w:r>
        </w:p>
      </w:sdtContent>
      <w:sdtEndPr>
        <w:rPr>
          <w:rFonts w:ascii="Times" w:hAnsi="Times" w:eastAsia="Times New Roman" w:cs="Times New Roman"/>
          <w:b w:val="0"/>
          <w:bCs w:val="0"/>
          <w:color w:val="auto"/>
          <w:sz w:val="22"/>
          <w:szCs w:val="22"/>
          <w:lang w:val="en-US" w:eastAsia="en-US"/>
        </w:rPr>
      </w:sdtEndPr>
    </w:sdt>
    <w:p w:rsidRPr="005872EC" w:rsidR="00366E4D" w:rsidP="00803152" w:rsidRDefault="00366E4D" w14:paraId="1F2DF450" w14:textId="77777777">
      <w:pPr>
        <w:pStyle w:val="TOCTitle"/>
        <w:jc w:val="center"/>
        <w:rPr>
          <w:rFonts w:cs="Arial"/>
          <w:lang w:val="es-MX"/>
        </w:rPr>
      </w:pPr>
    </w:p>
    <w:p w:rsidRPr="005872EC" w:rsidR="00803152" w:rsidP="00803152" w:rsidRDefault="00803152" w14:paraId="41025357" w14:textId="77777777">
      <w:pPr>
        <w:pStyle w:val="TOCTitle"/>
        <w:jc w:val="center"/>
        <w:rPr>
          <w:rFonts w:cs="Arial"/>
          <w:lang w:val="es-MX"/>
        </w:rPr>
      </w:pPr>
    </w:p>
    <w:p w:rsidRPr="005872EC" w:rsidR="00366E4D" w:rsidP="00366E4D" w:rsidRDefault="00366E4D" w14:paraId="114405E1" w14:textId="77777777">
      <w:pPr>
        <w:rPr>
          <w:lang w:val="es-MX"/>
        </w:rPr>
      </w:pPr>
    </w:p>
    <w:p w:rsidRPr="005872EC" w:rsidR="00187E0D" w:rsidP="00187E0D" w:rsidRDefault="00C523CD" w14:paraId="79A230F9" w14:textId="1E14F98B">
      <w:pPr>
        <w:pStyle w:val="Heading1"/>
        <w:rPr>
          <w:lang w:val="es-MX"/>
        </w:rPr>
      </w:pPr>
      <w:bookmarkStart w:name="_Toc264212870" w:id="33"/>
      <w:bookmarkStart w:name="_Toc359986502" w:id="34"/>
      <w:r w:rsidRPr="005872EC">
        <w:rPr>
          <w:lang w:val="es-MX"/>
        </w:rPr>
        <w:br w:type="page"/>
      </w:r>
      <w:bookmarkStart w:name="_Toc290629430" w:id="35"/>
      <w:bookmarkEnd w:id="33"/>
      <w:bookmarkEnd w:id="34"/>
      <w:r w:rsidRPr="005872EC" w:rsidR="00187E0D">
        <w:rPr>
          <w:lang w:val="es-MX"/>
        </w:rPr>
        <w:t>Introducción</w:t>
      </w:r>
      <w:bookmarkEnd w:id="35"/>
    </w:p>
    <w:p w:rsidRPr="00F00460" w:rsidR="000F7B07" w:rsidP="672E1B24" w:rsidRDefault="009D482F" w14:paraId="5C052B88" w14:textId="112A057D">
      <w:pPr>
        <w:spacing w:line="276" w:lineRule="auto"/>
        <w:jc w:val="both"/>
        <w:rPr>
          <w:rFonts w:ascii="Times New Roman" w:hAnsi="Times New Roman"/>
          <w:color w:val="8064A2" w:themeColor="accent4"/>
          <w:sz w:val="24"/>
          <w:szCs w:val="24"/>
          <w:lang w:val="es-MX"/>
        </w:rPr>
      </w:pPr>
      <w:r w:rsidRPr="672E1B24" w:rsidR="0F63F0F6">
        <w:rPr>
          <w:rFonts w:ascii="Times New Roman" w:hAnsi="Times New Roman"/>
          <w:color w:val="8064A2" w:themeColor="accent4" w:themeTint="FF" w:themeShade="FF"/>
          <w:sz w:val="24"/>
          <w:szCs w:val="24"/>
          <w:lang w:val="es-MX"/>
        </w:rPr>
        <w:t xml:space="preserve">El presente documento constituye un marco para abordar y proponer diversas medidas ante la problemática del tiempo de espera para agendar citas en el Instituto Mexicano del Seguro Social. </w:t>
      </w:r>
      <w:r w:rsidRPr="672E1B24" w:rsidR="0F63F0F6">
        <w:rPr>
          <w:rFonts w:ascii="Times New Roman" w:hAnsi="Times New Roman"/>
          <w:color w:val="8064A2" w:themeColor="accent4" w:themeTint="FF" w:themeShade="FF"/>
          <w:sz w:val="24"/>
          <w:szCs w:val="24"/>
          <w:lang w:val="es-MX"/>
        </w:rPr>
        <w:t xml:space="preserve">Consta de 8 apartados destinados a detallar tanto la problemática identificada como las soluciones propuestas, con </w:t>
      </w:r>
      <w:r w:rsidRPr="672E1B24" w:rsidR="0F63F0F6">
        <w:rPr>
          <w:rFonts w:ascii="Times New Roman" w:hAnsi="Times New Roman"/>
          <w:color w:val="8064A2" w:themeColor="accent4" w:themeTint="FF" w:themeShade="FF"/>
          <w:sz w:val="24"/>
          <w:szCs w:val="24"/>
          <w:lang w:val="es-MX"/>
        </w:rPr>
        <w:t>la finalidad</w:t>
      </w:r>
      <w:r w:rsidRPr="672E1B24" w:rsidR="0F63F0F6">
        <w:rPr>
          <w:rFonts w:ascii="Times New Roman" w:hAnsi="Times New Roman"/>
          <w:color w:val="8064A2" w:themeColor="accent4" w:themeTint="FF" w:themeShade="FF"/>
          <w:sz w:val="24"/>
          <w:szCs w:val="24"/>
          <w:lang w:val="es-MX"/>
        </w:rPr>
        <w:t xml:space="preserve"> de justificar y de</w:t>
      </w:r>
      <w:r w:rsidRPr="672E1B24" w:rsidR="0F63F0F6">
        <w:rPr>
          <w:rFonts w:ascii="Times New Roman" w:hAnsi="Times New Roman"/>
          <w:color w:val="8064A2" w:themeColor="accent4" w:themeTint="FF" w:themeShade="FF"/>
          <w:sz w:val="24"/>
          <w:szCs w:val="24"/>
          <w:lang w:val="es-MX"/>
        </w:rPr>
        <w:t>terminar</w:t>
      </w:r>
      <w:r w:rsidRPr="672E1B24" w:rsidR="0F63F0F6">
        <w:rPr>
          <w:rFonts w:ascii="Times New Roman" w:hAnsi="Times New Roman"/>
          <w:color w:val="8064A2" w:themeColor="accent4" w:themeTint="FF" w:themeShade="FF"/>
          <w:sz w:val="24"/>
          <w:szCs w:val="24"/>
          <w:lang w:val="es-MX"/>
        </w:rPr>
        <w:t xml:space="preserve"> todas las posibles eventualidades y acciones necesarias para alcanzar los resultados deseados.</w:t>
      </w:r>
    </w:p>
    <w:p w:rsidRPr="005872EC" w:rsidR="00187E0D" w:rsidP="00187E0D" w:rsidRDefault="00187E0D" w14:paraId="7F716374" w14:textId="77777777">
      <w:pPr>
        <w:pStyle w:val="Heading1"/>
        <w:rPr>
          <w:lang w:val="es-MX"/>
        </w:rPr>
      </w:pPr>
      <w:bookmarkStart w:name="_Toc290629431" w:id="50"/>
      <w:r w:rsidRPr="005872EC">
        <w:rPr>
          <w:lang w:val="es-MX"/>
        </w:rPr>
        <w:t>Contenido</w:t>
      </w:r>
      <w:bookmarkEnd w:id="50"/>
    </w:p>
    <w:tbl>
      <w:tblPr>
        <w:tblW w:w="9576" w:type="dxa"/>
        <w:tblLayout w:type="fixed"/>
        <w:tblLook w:val="0000" w:firstRow="0" w:lastRow="0" w:firstColumn="0" w:lastColumn="0" w:noHBand="0" w:noVBand="0"/>
      </w:tblPr>
      <w:tblGrid>
        <w:gridCol w:w="1951"/>
        <w:gridCol w:w="7625"/>
      </w:tblGrid>
      <w:tr w:rsidRPr="005872EC" w:rsidR="00187E0D" w:rsidTr="672E1B24" w14:paraId="1542A3B3" w14:textId="77777777">
        <w:trPr>
          <w:trHeight w:val="300"/>
        </w:trPr>
        <w:tc>
          <w:tcPr>
            <w:tcW w:w="1951" w:type="dxa"/>
            <w:tcMar/>
          </w:tcPr>
          <w:p w:rsidRPr="005872EC" w:rsidR="00187E0D" w:rsidRDefault="00187E0D" w14:paraId="3C016243" w14:textId="77777777">
            <w:pPr>
              <w:pStyle w:val="line"/>
              <w:rPr>
                <w:rFonts w:asciiTheme="minorHAnsi" w:hAnsiTheme="minorHAnsi" w:cstheme="minorHAnsi"/>
                <w:lang w:val="es-MX"/>
              </w:rPr>
            </w:pPr>
          </w:p>
        </w:tc>
        <w:tc>
          <w:tcPr>
            <w:tcW w:w="7625" w:type="dxa"/>
            <w:tcBorders>
              <w:bottom w:val="single" w:color="auto" w:sz="12" w:space="0"/>
            </w:tcBorders>
            <w:tcMar/>
          </w:tcPr>
          <w:p w:rsidRPr="005872EC" w:rsidR="00187E0D" w:rsidRDefault="00187E0D" w14:paraId="1C236767" w14:textId="77777777">
            <w:pPr>
              <w:pStyle w:val="line"/>
              <w:rPr>
                <w:rFonts w:asciiTheme="minorHAnsi" w:hAnsiTheme="minorHAnsi" w:cstheme="minorHAnsi"/>
                <w:lang w:val="es-MX"/>
              </w:rPr>
            </w:pPr>
          </w:p>
        </w:tc>
      </w:tr>
      <w:tr w:rsidRPr="005872EC" w:rsidR="00187E0D" w:rsidTr="672E1B24" w14:paraId="2ED31414" w14:textId="77777777">
        <w:trPr>
          <w:trHeight w:val="300"/>
        </w:trPr>
        <w:tc>
          <w:tcPr>
            <w:tcW w:w="1951" w:type="dxa"/>
            <w:tcMar/>
          </w:tcPr>
          <w:p w:rsidRPr="005872EC" w:rsidR="00187E0D" w:rsidRDefault="00187E0D" w14:paraId="388ED63B" w14:textId="77777777">
            <w:pPr>
              <w:pStyle w:val="line"/>
              <w:rPr>
                <w:rFonts w:asciiTheme="minorHAnsi" w:hAnsiTheme="minorHAnsi" w:cstheme="minorHAnsi"/>
                <w:lang w:val="es-MX"/>
              </w:rPr>
            </w:pPr>
          </w:p>
        </w:tc>
        <w:tc>
          <w:tcPr>
            <w:tcW w:w="7625" w:type="dxa"/>
            <w:tcMar/>
          </w:tcPr>
          <w:p w:rsidRPr="005872EC" w:rsidR="00187E0D" w:rsidRDefault="00187E0D" w14:paraId="5ABD64DB" w14:textId="77777777">
            <w:pPr>
              <w:pStyle w:val="line"/>
              <w:rPr>
                <w:rFonts w:asciiTheme="minorHAnsi" w:hAnsiTheme="minorHAnsi" w:cstheme="minorHAnsi"/>
                <w:lang w:val="es-MX"/>
              </w:rPr>
            </w:pPr>
          </w:p>
        </w:tc>
      </w:tr>
      <w:tr w:rsidRPr="005872EC" w:rsidR="00187E0D" w:rsidTr="672E1B24" w14:paraId="1483ECB0" w14:textId="77777777">
        <w:trPr>
          <w:trHeight w:val="300"/>
        </w:trPr>
        <w:tc>
          <w:tcPr>
            <w:tcW w:w="1951" w:type="dxa"/>
            <w:tcMar/>
          </w:tcPr>
          <w:p w:rsidRPr="005872EC" w:rsidR="00187E0D" w:rsidRDefault="00187E0D" w14:paraId="72B61A08" w14:textId="366DD832">
            <w:pPr>
              <w:pStyle w:val="tableleft"/>
              <w:rPr>
                <w:rFonts w:asciiTheme="majorHAnsi" w:hAnsiTheme="majorHAnsi" w:cstheme="minorHAnsi"/>
                <w:lang w:val="es-MX"/>
              </w:rPr>
            </w:pPr>
            <w:r w:rsidRPr="005872EC">
              <w:rPr>
                <w:rFonts w:asciiTheme="majorHAnsi" w:hAnsiTheme="majorHAnsi" w:cstheme="minorHAnsi"/>
                <w:lang w:val="es-MX"/>
              </w:rPr>
              <w:t>Propósito</w:t>
            </w:r>
          </w:p>
          <w:p w:rsidRPr="005872EC" w:rsidR="00187E0D" w:rsidRDefault="00187E0D" w14:paraId="4F118BC8" w14:textId="77777777">
            <w:pPr>
              <w:pStyle w:val="tableleft"/>
              <w:rPr>
                <w:rFonts w:asciiTheme="minorHAnsi" w:hAnsiTheme="minorHAnsi" w:cstheme="minorHAnsi"/>
                <w:lang w:val="es-MX"/>
              </w:rPr>
            </w:pPr>
          </w:p>
        </w:tc>
        <w:tc>
          <w:tcPr>
            <w:tcW w:w="7625" w:type="dxa"/>
            <w:tcMar/>
          </w:tcPr>
          <w:p w:rsidRPr="00F00460" w:rsidR="000F7B07" w:rsidP="672E1B24" w:rsidRDefault="009D482F" w14:paraId="50A74DA1" w14:textId="3AD9C27E">
            <w:pPr>
              <w:spacing w:line="276" w:lineRule="auto"/>
              <w:jc w:val="both"/>
              <w:rPr>
                <w:rFonts w:ascii="Times New Roman" w:hAnsi="Times New Roman"/>
                <w:color w:val="8064A2" w:themeColor="accent4"/>
                <w:sz w:val="24"/>
                <w:szCs w:val="24"/>
                <w:lang w:val="es-MX"/>
              </w:rPr>
            </w:pPr>
            <w:r w:rsidRPr="672E1B24" w:rsidR="0F63F0F6">
              <w:rPr>
                <w:rFonts w:ascii="Times New Roman" w:hAnsi="Times New Roman"/>
                <w:color w:val="8064A2" w:themeColor="accent4" w:themeTint="FF" w:themeShade="FF"/>
                <w:sz w:val="24"/>
                <w:szCs w:val="24"/>
                <w:lang w:val="es-MX"/>
              </w:rPr>
              <w:t xml:space="preserve">El proyecto a desarrollar titulado Salud Express </w:t>
            </w:r>
            <w:r w:rsidRPr="672E1B24" w:rsidR="0F63F0F6">
              <w:rPr>
                <w:rFonts w:ascii="Times New Roman" w:hAnsi="Times New Roman"/>
                <w:color w:val="8064A2" w:themeColor="accent4" w:themeTint="FF" w:themeShade="FF"/>
                <w:sz w:val="24"/>
                <w:szCs w:val="24"/>
                <w:lang w:val="es-MX"/>
              </w:rPr>
              <w:t xml:space="preserve">es un conjunto de </w:t>
            </w:r>
            <w:r w:rsidRPr="672E1B24" w:rsidR="1F8B8203">
              <w:rPr>
                <w:rFonts w:ascii="Times New Roman" w:hAnsi="Times New Roman"/>
                <w:color w:val="8064A2" w:themeColor="accent4" w:themeTint="FF" w:themeShade="FF"/>
                <w:sz w:val="24"/>
                <w:szCs w:val="24"/>
                <w:lang w:val="es-MX"/>
              </w:rPr>
              <w:t xml:space="preserve">módulos </w:t>
            </w:r>
            <w:r w:rsidRPr="672E1B24" w:rsidR="0F63F0F6">
              <w:rPr>
                <w:rFonts w:ascii="Times New Roman" w:hAnsi="Times New Roman"/>
                <w:color w:val="8064A2" w:themeColor="accent4" w:themeTint="FF" w:themeShade="FF"/>
                <w:sz w:val="24"/>
                <w:szCs w:val="24"/>
                <w:lang w:val="es-MX"/>
              </w:rPr>
              <w:t>que facilitan el proceso de agendar una cita en el IMSS</w:t>
            </w:r>
            <w:r w:rsidRPr="672E1B24" w:rsidR="1F8B8203">
              <w:rPr>
                <w:rFonts w:ascii="Times New Roman" w:hAnsi="Times New Roman"/>
                <w:color w:val="8064A2" w:themeColor="accent4" w:themeTint="FF" w:themeShade="FF"/>
                <w:sz w:val="24"/>
                <w:szCs w:val="24"/>
                <w:lang w:val="es-MX"/>
              </w:rPr>
              <w:t xml:space="preserve">, </w:t>
            </w:r>
            <w:r w:rsidRPr="672E1B24" w:rsidR="1F8B8203">
              <w:rPr>
                <w:rFonts w:ascii="Times New Roman" w:hAnsi="Times New Roman"/>
                <w:color w:val="8064A2" w:themeColor="accent4" w:themeTint="FF" w:themeShade="FF"/>
                <w:sz w:val="24"/>
                <w:szCs w:val="24"/>
                <w:lang w:val="es-MX"/>
              </w:rPr>
              <w:t>con el propósito de cumplir los siguientes objetivos:</w:t>
            </w:r>
          </w:p>
          <w:p w:rsidRPr="00F00460" w:rsidR="00144B98" w:rsidP="672E1B24" w:rsidRDefault="00144B98" w14:paraId="5CE483B9" w14:textId="77777777">
            <w:pPr>
              <w:pStyle w:val="ListParagraph"/>
              <w:numPr>
                <w:ilvl w:val="0"/>
                <w:numId w:val="20"/>
              </w:numPr>
              <w:spacing w:line="276" w:lineRule="auto"/>
              <w:rPr>
                <w:color w:val="8064A2" w:themeColor="accent4"/>
                <w:sz w:val="28"/>
                <w:szCs w:val="28"/>
                <w:lang w:val="es-MX"/>
              </w:rPr>
            </w:pPr>
            <w:r w:rsidRPr="672E1B24" w:rsidR="1F8B8203">
              <w:rPr>
                <w:color w:val="8064A2" w:themeColor="accent4" w:themeTint="FF" w:themeShade="FF"/>
                <w:lang w:val="es-MX"/>
              </w:rPr>
              <w:t xml:space="preserve">Agilizar el proceso </w:t>
            </w:r>
            <w:r w:rsidRPr="672E1B24" w:rsidR="1F8B8203">
              <w:rPr>
                <w:color w:val="8064A2" w:themeColor="accent4" w:themeTint="FF" w:themeShade="FF"/>
                <w:lang w:val="es-MX"/>
              </w:rPr>
              <w:t>eliminando requisitos innecesarios</w:t>
            </w:r>
          </w:p>
          <w:p w:rsidRPr="00F00460" w:rsidR="00144B98" w:rsidP="672E1B24" w:rsidRDefault="00144B98" w14:paraId="4079AF2A" w14:textId="77777777">
            <w:pPr>
              <w:pStyle w:val="ListParagraph"/>
              <w:numPr>
                <w:ilvl w:val="0"/>
                <w:numId w:val="20"/>
              </w:numPr>
              <w:spacing w:line="276" w:lineRule="auto"/>
              <w:rPr>
                <w:color w:val="8064A2" w:themeColor="accent4"/>
                <w:sz w:val="28"/>
                <w:szCs w:val="28"/>
                <w:lang w:val="es-MX"/>
              </w:rPr>
            </w:pPr>
            <w:r w:rsidRPr="672E1B24" w:rsidR="1F8B8203">
              <w:rPr>
                <w:color w:val="8064A2" w:themeColor="accent4" w:themeTint="FF" w:themeShade="FF"/>
                <w:lang w:val="es-MX"/>
              </w:rPr>
              <w:t xml:space="preserve">Ofrecer una experiencia más fluida </w:t>
            </w:r>
          </w:p>
          <w:p w:rsidRPr="00F00460" w:rsidR="00144B98" w:rsidP="672E1B24" w:rsidRDefault="00144B98" w14:paraId="0EEB743B" w14:textId="09D332EF">
            <w:pPr>
              <w:pStyle w:val="ListParagraph"/>
              <w:numPr>
                <w:ilvl w:val="0"/>
                <w:numId w:val="20"/>
              </w:numPr>
              <w:spacing w:line="276" w:lineRule="auto"/>
              <w:rPr>
                <w:color w:val="8064A2" w:themeColor="accent4"/>
                <w:sz w:val="28"/>
                <w:szCs w:val="28"/>
                <w:lang w:val="es-MX"/>
              </w:rPr>
            </w:pPr>
            <w:r w:rsidRPr="672E1B24" w:rsidR="1F8B8203">
              <w:rPr>
                <w:color w:val="8064A2" w:themeColor="accent4" w:themeTint="FF" w:themeShade="FF"/>
                <w:lang w:val="es-MX"/>
              </w:rPr>
              <w:t>Enfocar la accesib</w:t>
            </w:r>
            <w:r w:rsidRPr="672E1B24" w:rsidR="1F8B8203">
              <w:rPr>
                <w:color w:val="8064A2" w:themeColor="accent4" w:themeTint="FF" w:themeShade="FF"/>
                <w:lang w:val="es-MX"/>
              </w:rPr>
              <w:t xml:space="preserve">ilidad para </w:t>
            </w:r>
            <w:r w:rsidRPr="672E1B24" w:rsidR="6A39A071">
              <w:rPr>
                <w:color w:val="8064A2" w:themeColor="accent4" w:themeTint="FF" w:themeShade="FF"/>
                <w:lang w:val="es-MX"/>
              </w:rPr>
              <w:t>la población involucrada</w:t>
            </w:r>
          </w:p>
          <w:p w:rsidRPr="00F00460" w:rsidR="008801A2" w:rsidP="672E1B24" w:rsidRDefault="008801A2" w14:paraId="282C7D3D" w14:textId="77777777">
            <w:pPr>
              <w:spacing w:line="276" w:lineRule="auto"/>
              <w:rPr>
                <w:rFonts w:ascii="Times New Roman" w:hAnsi="Times New Roman"/>
                <w:color w:val="8064A2" w:themeColor="accent4"/>
                <w:sz w:val="24"/>
                <w:szCs w:val="24"/>
                <w:lang w:val="es-MX"/>
              </w:rPr>
            </w:pPr>
          </w:p>
          <w:p w:rsidRPr="00F00460" w:rsidR="00F82258" w:rsidP="672E1B24" w:rsidRDefault="00F82258" w14:paraId="48A7CA3E" w14:textId="689D9B86">
            <w:pPr>
              <w:spacing w:line="276" w:lineRule="auto"/>
              <w:rPr>
                <w:rFonts w:ascii="Times New Roman" w:hAnsi="Times New Roman"/>
                <w:color w:val="8064A2" w:themeColor="accent4"/>
                <w:sz w:val="24"/>
                <w:szCs w:val="24"/>
                <w:lang w:val="es-MX"/>
              </w:rPr>
            </w:pPr>
            <w:r w:rsidRPr="672E1B24" w:rsidR="1950F5A8">
              <w:rPr>
                <w:rFonts w:ascii="Times New Roman" w:hAnsi="Times New Roman"/>
                <w:color w:val="8064A2" w:themeColor="accent4" w:themeTint="FF" w:themeShade="FF"/>
                <w:sz w:val="24"/>
                <w:szCs w:val="24"/>
                <w:lang w:val="es-MX"/>
              </w:rPr>
              <w:t xml:space="preserve">Es importante tener en cuenta la amplia gama de individuos a los que nos dirigiremos, porque sin importar su edad, sexo o comunidad de origen, todas las personas </w:t>
            </w:r>
            <w:r w:rsidRPr="672E1B24" w:rsidR="1950F5A8">
              <w:rPr>
                <w:rFonts w:ascii="Times New Roman" w:hAnsi="Times New Roman"/>
                <w:color w:val="8064A2" w:themeColor="accent4" w:themeTint="FF" w:themeShade="FF"/>
                <w:sz w:val="24"/>
                <w:szCs w:val="24"/>
                <w:lang w:val="es-MX"/>
              </w:rPr>
              <w:t>solicit</w:t>
            </w:r>
            <w:r w:rsidRPr="672E1B24" w:rsidR="1950F5A8">
              <w:rPr>
                <w:rFonts w:ascii="Times New Roman" w:hAnsi="Times New Roman"/>
                <w:color w:val="8064A2" w:themeColor="accent4" w:themeTint="FF" w:themeShade="FF"/>
                <w:sz w:val="24"/>
                <w:szCs w:val="24"/>
                <w:lang w:val="es-MX"/>
              </w:rPr>
              <w:t>an atención médica. Por lo tanto, será fundamental identificar y considerar a los diferentes actores involucrados que harán uso del sistema.</w:t>
            </w:r>
          </w:p>
          <w:p w:rsidRPr="00F00460" w:rsidR="00C11655" w:rsidP="672E1B24" w:rsidRDefault="00C11655" w14:paraId="7E6B6664" w14:textId="77777777">
            <w:pPr>
              <w:spacing w:line="276" w:lineRule="auto"/>
              <w:rPr>
                <w:rFonts w:ascii="Times New Roman" w:hAnsi="Times New Roman"/>
                <w:color w:val="8064A2" w:themeColor="accent4"/>
                <w:sz w:val="24"/>
                <w:szCs w:val="24"/>
                <w:lang w:val="es-MX"/>
              </w:rPr>
            </w:pPr>
          </w:p>
          <w:p w:rsidRPr="00F00460" w:rsidR="00C11655" w:rsidP="672E1B24" w:rsidRDefault="006D735C" w14:paraId="69595FD9" w14:textId="768F919F">
            <w:pPr>
              <w:spacing w:line="276" w:lineRule="auto"/>
              <w:rPr>
                <w:rFonts w:ascii="Times New Roman" w:hAnsi="Times New Roman"/>
                <w:color w:val="8064A2" w:themeColor="accent4"/>
                <w:sz w:val="24"/>
                <w:szCs w:val="24"/>
                <w:lang w:val="es-MX"/>
              </w:rPr>
            </w:pPr>
            <w:r w:rsidRPr="672E1B24" w:rsidR="24225704">
              <w:rPr>
                <w:rFonts w:ascii="Times New Roman" w:hAnsi="Times New Roman"/>
                <w:color w:val="8064A2" w:themeColor="accent4" w:themeTint="FF" w:themeShade="FF"/>
                <w:sz w:val="24"/>
                <w:szCs w:val="24"/>
                <w:lang w:val="es-MX"/>
              </w:rPr>
              <w:t xml:space="preserve">Al </w:t>
            </w:r>
            <w:r w:rsidRPr="672E1B24" w:rsidR="24225704">
              <w:rPr>
                <w:rFonts w:ascii="Times New Roman" w:hAnsi="Times New Roman"/>
                <w:color w:val="8064A2" w:themeColor="accent4" w:themeTint="FF" w:themeShade="FF"/>
                <w:sz w:val="24"/>
                <w:szCs w:val="24"/>
                <w:lang w:val="es-MX"/>
              </w:rPr>
              <w:t xml:space="preserve">considerar a </w:t>
            </w:r>
            <w:r w:rsidRPr="672E1B24" w:rsidR="184FFC44">
              <w:rPr>
                <w:rFonts w:ascii="Times New Roman" w:hAnsi="Times New Roman"/>
                <w:color w:val="8064A2" w:themeColor="accent4" w:themeTint="FF" w:themeShade="FF"/>
                <w:sz w:val="24"/>
                <w:szCs w:val="24"/>
                <w:lang w:val="es-MX"/>
              </w:rPr>
              <w:t xml:space="preserve">todos los pacientes involucrados, </w:t>
            </w:r>
            <w:r w:rsidRPr="672E1B24" w:rsidR="791940A2">
              <w:rPr>
                <w:rFonts w:ascii="Times New Roman" w:hAnsi="Times New Roman"/>
                <w:color w:val="8064A2" w:themeColor="accent4" w:themeTint="FF" w:themeShade="FF"/>
                <w:sz w:val="24"/>
                <w:szCs w:val="24"/>
                <w:lang w:val="es-MX"/>
              </w:rPr>
              <w:t>hemos decidido enfocarnos</w:t>
            </w:r>
            <w:r w:rsidRPr="672E1B24" w:rsidR="32120E72">
              <w:rPr>
                <w:rFonts w:ascii="Times New Roman" w:hAnsi="Times New Roman"/>
                <w:color w:val="8064A2" w:themeColor="accent4" w:themeTint="FF" w:themeShade="FF"/>
                <w:sz w:val="24"/>
                <w:szCs w:val="24"/>
                <w:lang w:val="es-MX"/>
              </w:rPr>
              <w:t xml:space="preserve"> en la</w:t>
            </w:r>
            <w:r w:rsidRPr="672E1B24" w:rsidR="590829DC">
              <w:rPr>
                <w:rFonts w:ascii="Times New Roman" w:hAnsi="Times New Roman"/>
                <w:color w:val="8064A2" w:themeColor="accent4" w:themeTint="FF" w:themeShade="FF"/>
                <w:sz w:val="24"/>
                <w:szCs w:val="24"/>
                <w:lang w:val="es-MX"/>
              </w:rPr>
              <w:t xml:space="preserve"> población de adultos </w:t>
            </w:r>
            <w:r w:rsidRPr="672E1B24" w:rsidR="78E5C2E3">
              <w:rPr>
                <w:rFonts w:ascii="Times New Roman" w:hAnsi="Times New Roman"/>
                <w:color w:val="8064A2" w:themeColor="accent4" w:themeTint="FF" w:themeShade="FF"/>
                <w:sz w:val="24"/>
                <w:szCs w:val="24"/>
                <w:lang w:val="es-MX"/>
              </w:rPr>
              <w:t>mayores</w:t>
            </w:r>
            <w:r w:rsidRPr="672E1B24" w:rsidR="590829DC">
              <w:rPr>
                <w:rFonts w:ascii="Times New Roman" w:hAnsi="Times New Roman"/>
                <w:color w:val="8064A2" w:themeColor="accent4" w:themeTint="FF" w:themeShade="FF"/>
                <w:sz w:val="24"/>
                <w:szCs w:val="24"/>
                <w:lang w:val="es-MX"/>
              </w:rPr>
              <w:t xml:space="preserve">, </w:t>
            </w:r>
            <w:r w:rsidRPr="672E1B24" w:rsidR="78E5C2E3">
              <w:rPr>
                <w:rFonts w:ascii="Times New Roman" w:hAnsi="Times New Roman"/>
                <w:color w:val="8064A2" w:themeColor="accent4" w:themeTint="FF" w:themeShade="FF"/>
                <w:sz w:val="24"/>
                <w:szCs w:val="24"/>
                <w:lang w:val="es-MX"/>
              </w:rPr>
              <w:t>d</w:t>
            </w:r>
            <w:r w:rsidRPr="672E1B24" w:rsidR="00F53AB9">
              <w:rPr>
                <w:rFonts w:ascii="Times New Roman" w:hAnsi="Times New Roman"/>
                <w:color w:val="8064A2" w:themeColor="accent4" w:themeTint="FF" w:themeShade="FF"/>
                <w:sz w:val="24"/>
                <w:szCs w:val="24"/>
                <w:lang w:val="es-MX"/>
              </w:rPr>
              <w:t>ebido a qu</w:t>
            </w:r>
            <w:r w:rsidRPr="672E1B24" w:rsidR="00F53AB9">
              <w:rPr>
                <w:rFonts w:ascii="Times New Roman" w:hAnsi="Times New Roman"/>
                <w:color w:val="8064A2" w:themeColor="accent4" w:themeTint="FF" w:themeShade="FF"/>
                <w:sz w:val="24"/>
                <w:szCs w:val="24"/>
                <w:lang w:val="es-MX"/>
              </w:rPr>
              <w:t>e</w:t>
            </w:r>
            <w:r w:rsidRPr="672E1B24" w:rsidR="5F5738D0">
              <w:rPr>
                <w:rFonts w:ascii="Times New Roman" w:hAnsi="Times New Roman"/>
                <w:color w:val="8064A2" w:themeColor="accent4" w:themeTint="FF" w:themeShade="FF"/>
                <w:sz w:val="24"/>
                <w:szCs w:val="24"/>
                <w:lang w:val="es-MX"/>
              </w:rPr>
              <w:t xml:space="preserve"> son los más prop</w:t>
            </w:r>
            <w:r w:rsidRPr="672E1B24" w:rsidR="5F5738D0">
              <w:rPr>
                <w:rFonts w:ascii="Times New Roman" w:hAnsi="Times New Roman"/>
                <w:color w:val="8064A2" w:themeColor="accent4" w:themeTint="FF" w:themeShade="FF"/>
                <w:sz w:val="24"/>
                <w:szCs w:val="24"/>
                <w:lang w:val="es-MX"/>
              </w:rPr>
              <w:t xml:space="preserve">ensos </w:t>
            </w:r>
            <w:r w:rsidRPr="672E1B24" w:rsidR="60FFFD45">
              <w:rPr>
                <w:rFonts w:ascii="Times New Roman" w:hAnsi="Times New Roman"/>
                <w:color w:val="8064A2" w:themeColor="accent4" w:themeTint="FF" w:themeShade="FF"/>
                <w:sz w:val="24"/>
                <w:szCs w:val="24"/>
                <w:lang w:val="es-MX"/>
              </w:rPr>
              <w:t xml:space="preserve">en solicitar atención médica y </w:t>
            </w:r>
            <w:r w:rsidRPr="672E1B24" w:rsidR="52D56C4A">
              <w:rPr>
                <w:rFonts w:ascii="Times New Roman" w:hAnsi="Times New Roman"/>
                <w:color w:val="8064A2" w:themeColor="accent4" w:themeTint="FF" w:themeShade="FF"/>
                <w:sz w:val="24"/>
                <w:szCs w:val="24"/>
                <w:lang w:val="es-MX"/>
              </w:rPr>
              <w:t xml:space="preserve">suelen enfrentar dificultades </w:t>
            </w:r>
            <w:r w:rsidRPr="672E1B24" w:rsidR="3D3EE407">
              <w:rPr>
                <w:rFonts w:ascii="Times New Roman" w:hAnsi="Times New Roman"/>
                <w:color w:val="8064A2" w:themeColor="accent4" w:themeTint="FF" w:themeShade="FF"/>
                <w:sz w:val="24"/>
                <w:szCs w:val="24"/>
                <w:lang w:val="es-MX"/>
              </w:rPr>
              <w:t>en el uso de la tecnología.</w:t>
            </w:r>
          </w:p>
          <w:p w:rsidR="00DF7806" w:rsidRDefault="00DF7806" w14:paraId="2D6AD1A7" w14:textId="2E3A9EB5">
            <w:pPr>
              <w:rPr>
                <w:rFonts w:asciiTheme="minorHAnsi" w:hAnsiTheme="minorHAnsi" w:cstheme="minorHAnsi"/>
                <w:color w:val="8064A2" w:themeColor="accent4"/>
                <w:lang w:val="es-MX"/>
              </w:rPr>
            </w:pPr>
          </w:p>
          <w:p w:rsidRPr="008801A2" w:rsidR="008801A2" w:rsidP="672E1B24" w:rsidRDefault="008801A2" w14:paraId="6F2C60A1" w14:textId="6259893B">
            <w:pPr>
              <w:pStyle w:val="Normal"/>
              <w:rPr>
                <w:rFonts w:ascii="Calibri" w:hAnsi="Calibri" w:cs="Calibri" w:asciiTheme="minorAscii" w:hAnsiTheme="minorAscii" w:cstheme="minorAscii"/>
                <w:b w:val="1"/>
                <w:bCs w:val="1"/>
                <w:i w:val="1"/>
                <w:iCs w:val="1"/>
                <w:color w:val="8064A2" w:themeColor="accent4"/>
                <w:sz w:val="28"/>
                <w:szCs w:val="28"/>
                <w:lang w:val="es-MX"/>
              </w:rPr>
            </w:pPr>
          </w:p>
        </w:tc>
      </w:tr>
      <w:tr w:rsidRPr="005872EC" w:rsidR="00187E0D" w:rsidTr="672E1B24" w14:paraId="4A96E0EB" w14:textId="77777777">
        <w:trPr>
          <w:trHeight w:val="300"/>
        </w:trPr>
        <w:tc>
          <w:tcPr>
            <w:tcW w:w="1951" w:type="dxa"/>
            <w:tcMar/>
          </w:tcPr>
          <w:p w:rsidRPr="005872EC" w:rsidR="00187E0D" w:rsidRDefault="00187E0D" w14:paraId="241BDA81" w14:textId="77777777">
            <w:pPr>
              <w:pStyle w:val="tableleft"/>
              <w:rPr>
                <w:rFonts w:asciiTheme="minorHAnsi" w:hAnsiTheme="minorHAnsi" w:cstheme="minorHAnsi"/>
                <w:lang w:val="es-MX"/>
              </w:rPr>
            </w:pPr>
          </w:p>
        </w:tc>
        <w:tc>
          <w:tcPr>
            <w:tcW w:w="7625" w:type="dxa"/>
            <w:tcBorders>
              <w:bottom w:val="single" w:color="auto" w:sz="8" w:space="0"/>
            </w:tcBorders>
            <w:tcMar/>
          </w:tcPr>
          <w:p w:rsidRPr="005872EC" w:rsidR="00187E0D" w:rsidRDefault="00187E0D" w14:paraId="5B9A540A" w14:textId="77777777">
            <w:pPr>
              <w:pStyle w:val="line"/>
              <w:rPr>
                <w:rFonts w:asciiTheme="minorHAnsi" w:hAnsiTheme="minorHAnsi" w:cstheme="minorHAnsi"/>
                <w:lang w:val="es-MX"/>
              </w:rPr>
            </w:pPr>
          </w:p>
        </w:tc>
      </w:tr>
      <w:tr w:rsidRPr="005872EC" w:rsidR="00134417" w:rsidTr="672E1B24" w14:paraId="7B363DA7" w14:textId="77777777">
        <w:trPr>
          <w:trHeight w:val="706"/>
        </w:trPr>
        <w:tc>
          <w:tcPr>
            <w:tcW w:w="1951" w:type="dxa"/>
            <w:tcMar/>
          </w:tcPr>
          <w:p w:rsidRPr="005872EC" w:rsidR="002C78D2" w:rsidRDefault="002C78D2" w14:paraId="193F76AF" w14:textId="77777777">
            <w:pPr>
              <w:pStyle w:val="tableleft"/>
              <w:rPr>
                <w:rFonts w:asciiTheme="majorHAnsi" w:hAnsiTheme="majorHAnsi" w:cstheme="minorHAnsi"/>
                <w:lang w:val="es-MX"/>
              </w:rPr>
            </w:pPr>
          </w:p>
          <w:p w:rsidRPr="005872EC" w:rsidR="00134417" w:rsidRDefault="009D482F" w14:paraId="32B8CCD9" w14:textId="77777777">
            <w:pPr>
              <w:pStyle w:val="tableleft"/>
              <w:rPr>
                <w:rFonts w:asciiTheme="majorHAnsi" w:hAnsiTheme="majorHAnsi" w:cstheme="minorHAnsi"/>
                <w:lang w:val="es-MX"/>
              </w:rPr>
            </w:pPr>
            <w:r w:rsidRPr="005872EC">
              <w:rPr>
                <w:rFonts w:asciiTheme="majorHAnsi" w:hAnsiTheme="majorHAnsi" w:cstheme="minorHAnsi"/>
                <w:lang w:val="es-MX"/>
              </w:rPr>
              <w:t>Justificación</w:t>
            </w:r>
          </w:p>
        </w:tc>
        <w:tc>
          <w:tcPr>
            <w:tcW w:w="7625" w:type="dxa"/>
            <w:tcBorders>
              <w:bottom w:val="single" w:color="auto" w:sz="8" w:space="0"/>
            </w:tcBorders>
            <w:tcMar/>
          </w:tcPr>
          <w:p w:rsidRPr="00F00460" w:rsidR="00814CEA" w:rsidP="672E1B24" w:rsidRDefault="00D43AC4" w14:paraId="51426622" w14:textId="0F2535FA">
            <w:pPr>
              <w:spacing w:line="276" w:lineRule="auto"/>
              <w:rPr>
                <w:rFonts w:ascii="Times New Roman" w:hAnsi="Times New Roman"/>
                <w:color w:val="8064A2" w:themeColor="accent4"/>
                <w:sz w:val="24"/>
                <w:szCs w:val="24"/>
                <w:lang w:val="es-MX"/>
              </w:rPr>
            </w:pPr>
            <w:r w:rsidRPr="672E1B24" w:rsidR="556E0814">
              <w:rPr>
                <w:rFonts w:ascii="Times New Roman" w:hAnsi="Times New Roman"/>
                <w:color w:val="8064A2" w:themeColor="accent4" w:themeTint="FF" w:themeShade="FF"/>
                <w:sz w:val="24"/>
                <w:szCs w:val="24"/>
                <w:lang w:val="es-MX"/>
              </w:rPr>
              <w:t xml:space="preserve">Los procesos que se </w:t>
            </w:r>
            <w:r w:rsidRPr="672E1B24" w:rsidR="7D596A46">
              <w:rPr>
                <w:rFonts w:ascii="Times New Roman" w:hAnsi="Times New Roman"/>
                <w:color w:val="8064A2" w:themeColor="accent4" w:themeTint="FF" w:themeShade="FF"/>
                <w:sz w:val="24"/>
                <w:szCs w:val="24"/>
                <w:lang w:val="es-MX"/>
              </w:rPr>
              <w:t xml:space="preserve">realizan actualmente para </w:t>
            </w:r>
            <w:r w:rsidRPr="672E1B24" w:rsidR="1B40FC1F">
              <w:rPr>
                <w:rFonts w:ascii="Times New Roman" w:hAnsi="Times New Roman"/>
                <w:color w:val="8064A2" w:themeColor="accent4" w:themeTint="FF" w:themeShade="FF"/>
                <w:sz w:val="24"/>
                <w:szCs w:val="24"/>
                <w:lang w:val="es-MX"/>
              </w:rPr>
              <w:t xml:space="preserve">agendar una cita en el Instituto </w:t>
            </w:r>
            <w:r w:rsidRPr="672E1B24" w:rsidR="127F1CB9">
              <w:rPr>
                <w:rFonts w:ascii="Times New Roman" w:hAnsi="Times New Roman"/>
                <w:color w:val="8064A2" w:themeColor="accent4" w:themeTint="FF" w:themeShade="FF"/>
                <w:sz w:val="24"/>
                <w:szCs w:val="24"/>
                <w:lang w:val="es-MX"/>
              </w:rPr>
              <w:t xml:space="preserve">Mexicano </w:t>
            </w:r>
            <w:r w:rsidRPr="672E1B24" w:rsidR="1B40FC1F">
              <w:rPr>
                <w:rFonts w:ascii="Times New Roman" w:hAnsi="Times New Roman"/>
                <w:color w:val="8064A2" w:themeColor="accent4" w:themeTint="FF" w:themeShade="FF"/>
                <w:sz w:val="24"/>
                <w:szCs w:val="24"/>
                <w:lang w:val="es-MX"/>
              </w:rPr>
              <w:t xml:space="preserve">del </w:t>
            </w:r>
            <w:r w:rsidRPr="672E1B24" w:rsidR="1B40FC1F">
              <w:rPr>
                <w:rFonts w:ascii="Times New Roman" w:hAnsi="Times New Roman"/>
                <w:color w:val="8064A2" w:themeColor="accent4" w:themeTint="FF" w:themeShade="FF"/>
                <w:sz w:val="24"/>
                <w:szCs w:val="24"/>
                <w:lang w:val="es-MX"/>
              </w:rPr>
              <w:t>Seguro</w:t>
            </w:r>
            <w:r w:rsidRPr="672E1B24" w:rsidR="127F1CB9">
              <w:rPr>
                <w:rFonts w:ascii="Times New Roman" w:hAnsi="Times New Roman"/>
                <w:color w:val="8064A2" w:themeColor="accent4" w:themeTint="FF" w:themeShade="FF"/>
                <w:sz w:val="24"/>
                <w:szCs w:val="24"/>
                <w:lang w:val="es-MX"/>
              </w:rPr>
              <w:t xml:space="preserve"> Social son:</w:t>
            </w:r>
          </w:p>
          <w:p w:rsidRPr="00F00460" w:rsidR="00814CEA" w:rsidP="672E1B24" w:rsidRDefault="00814CEA" w14:paraId="6485B7F0" w14:textId="77777777">
            <w:pPr>
              <w:spacing w:line="276" w:lineRule="auto"/>
              <w:rPr>
                <w:rFonts w:ascii="Times New Roman" w:hAnsi="Times New Roman"/>
                <w:color w:val="8064A2" w:themeColor="accent4"/>
                <w:sz w:val="24"/>
                <w:szCs w:val="24"/>
                <w:lang w:val="es-MX"/>
              </w:rPr>
            </w:pPr>
          </w:p>
          <w:p w:rsidRPr="00F00460" w:rsidR="00F96793" w:rsidP="672E1B24" w:rsidRDefault="00EE5AE4" w14:paraId="18CE15A0" w14:textId="73DDCDEC">
            <w:pPr>
              <w:pStyle w:val="ListParagraph"/>
              <w:numPr>
                <w:ilvl w:val="0"/>
                <w:numId w:val="21"/>
              </w:numPr>
              <w:spacing w:line="276" w:lineRule="auto"/>
              <w:rPr>
                <w:color w:val="8064A2" w:themeColor="accent4"/>
                <w:lang w:val="es-MX"/>
              </w:rPr>
            </w:pPr>
            <w:r w:rsidRPr="672E1B24" w:rsidR="1172F1CB">
              <w:rPr>
                <w:color w:val="8064A2" w:themeColor="accent4" w:themeTint="FF" w:themeShade="FF"/>
                <w:lang w:val="es-MX"/>
              </w:rPr>
              <w:t>Cita</w:t>
            </w:r>
            <w:r w:rsidRPr="672E1B24" w:rsidR="05A2F527">
              <w:rPr>
                <w:color w:val="8064A2" w:themeColor="accent4" w:themeTint="FF" w:themeShade="FF"/>
                <w:lang w:val="es-MX"/>
              </w:rPr>
              <w:t xml:space="preserve"> </w:t>
            </w:r>
            <w:r w:rsidRPr="672E1B24" w:rsidR="1172F1CB">
              <w:rPr>
                <w:color w:val="8064A2" w:themeColor="accent4" w:themeTint="FF" w:themeShade="FF"/>
                <w:lang w:val="es-MX"/>
              </w:rPr>
              <w:t xml:space="preserve">con el médico </w:t>
            </w:r>
            <w:r w:rsidRPr="672E1B24" w:rsidR="43E2006A">
              <w:rPr>
                <w:color w:val="8064A2" w:themeColor="accent4" w:themeTint="FF" w:themeShade="FF"/>
                <w:lang w:val="es-MX"/>
              </w:rPr>
              <w:t>general:</w:t>
            </w:r>
            <w:r w:rsidRPr="672E1B24" w:rsidR="1B40FC1F">
              <w:rPr>
                <w:color w:val="8064A2" w:themeColor="accent4" w:themeTint="FF" w:themeShade="FF"/>
                <w:lang w:val="es-MX"/>
              </w:rPr>
              <w:t xml:space="preserve"> </w:t>
            </w:r>
          </w:p>
          <w:p w:rsidRPr="00F00460" w:rsidR="000B68AF" w:rsidP="672E1B24" w:rsidRDefault="00ED04DA" w14:paraId="75757FE0" w14:textId="72B74873">
            <w:pPr>
              <w:pStyle w:val="ListParagraph"/>
              <w:numPr>
                <w:ilvl w:val="0"/>
                <w:numId w:val="22"/>
              </w:numPr>
              <w:spacing w:line="276" w:lineRule="auto"/>
              <w:rPr>
                <w:color w:val="8064A2" w:themeColor="accent4"/>
                <w:lang w:val="es-MX"/>
              </w:rPr>
            </w:pPr>
            <w:r w:rsidRPr="672E1B24" w:rsidR="5E144A9C">
              <w:rPr>
                <w:color w:val="8064A2" w:themeColor="accent4" w:themeTint="FF" w:themeShade="FF"/>
                <w:lang w:val="es-MX"/>
              </w:rPr>
              <w:t>Ir a las 7:00am a la unidad de salud donde el paciente está dado de alta.</w:t>
            </w:r>
          </w:p>
          <w:p w:rsidRPr="00F00460" w:rsidR="00ED04DA" w:rsidP="672E1B24" w:rsidRDefault="004B1494" w14:paraId="532CA877" w14:textId="7CA3EDC2">
            <w:pPr>
              <w:pStyle w:val="ListParagraph"/>
              <w:numPr>
                <w:ilvl w:val="0"/>
                <w:numId w:val="22"/>
              </w:numPr>
              <w:spacing w:line="276" w:lineRule="auto"/>
              <w:rPr>
                <w:color w:val="8064A2" w:themeColor="accent4"/>
                <w:lang w:val="es-MX"/>
              </w:rPr>
            </w:pPr>
            <w:r w:rsidRPr="672E1B24" w:rsidR="6EF3347E">
              <w:rPr>
                <w:color w:val="8064A2" w:themeColor="accent4" w:themeTint="FF" w:themeShade="FF"/>
                <w:lang w:val="es-MX"/>
              </w:rPr>
              <w:t>Hacer fila dependiendo</w:t>
            </w:r>
            <w:r w:rsidRPr="672E1B24" w:rsidR="37993BDE">
              <w:rPr>
                <w:color w:val="8064A2" w:themeColor="accent4" w:themeTint="FF" w:themeShade="FF"/>
                <w:lang w:val="es-MX"/>
              </w:rPr>
              <w:t xml:space="preserve"> del consultorio donde el paciente es atendido.</w:t>
            </w:r>
          </w:p>
          <w:p w:rsidRPr="00F00460" w:rsidR="00CA4FC2" w:rsidP="672E1B24" w:rsidRDefault="00565081" w14:paraId="0D2DDE02" w14:textId="3E68B83F">
            <w:pPr>
              <w:pStyle w:val="ListParagraph"/>
              <w:numPr>
                <w:ilvl w:val="0"/>
                <w:numId w:val="22"/>
              </w:numPr>
              <w:spacing w:line="276" w:lineRule="auto"/>
              <w:rPr>
                <w:color w:val="8064A2" w:themeColor="accent4"/>
                <w:lang w:val="es-MX"/>
              </w:rPr>
            </w:pPr>
            <w:r w:rsidRPr="672E1B24" w:rsidR="1B360C5B">
              <w:rPr>
                <w:color w:val="8064A2" w:themeColor="accent4" w:themeTint="FF" w:themeShade="FF"/>
                <w:lang w:val="es-MX"/>
              </w:rPr>
              <w:t xml:space="preserve">Estar atento </w:t>
            </w:r>
            <w:r w:rsidRPr="672E1B24" w:rsidR="3A0520FB">
              <w:rPr>
                <w:color w:val="8064A2" w:themeColor="accent4" w:themeTint="FF" w:themeShade="FF"/>
                <w:lang w:val="es-MX"/>
              </w:rPr>
              <w:t xml:space="preserve">a las indicaciones del personal </w:t>
            </w:r>
            <w:r w:rsidRPr="672E1B24" w:rsidR="7624950A">
              <w:rPr>
                <w:color w:val="8064A2" w:themeColor="accent4" w:themeTint="FF" w:themeShade="FF"/>
                <w:lang w:val="es-MX"/>
              </w:rPr>
              <w:t xml:space="preserve">que informa las citas </w:t>
            </w:r>
            <w:r w:rsidRPr="672E1B24" w:rsidR="0F33285B">
              <w:rPr>
                <w:color w:val="8064A2" w:themeColor="accent4" w:themeTint="FF" w:themeShade="FF"/>
                <w:lang w:val="es-MX"/>
              </w:rPr>
              <w:t>disponibles para ese día.</w:t>
            </w:r>
          </w:p>
          <w:p w:rsidRPr="0025406D" w:rsidR="004656F4" w:rsidP="672E1B24" w:rsidRDefault="003A3AA5" w14:paraId="3A9908A8" w14:textId="444A1B56">
            <w:pPr>
              <w:pStyle w:val="ListParagraph"/>
              <w:numPr>
                <w:ilvl w:val="0"/>
                <w:numId w:val="22"/>
              </w:numPr>
              <w:spacing w:line="276" w:lineRule="auto"/>
              <w:rPr>
                <w:rStyle w:val="oypena"/>
                <w:color w:val="8064A2" w:themeColor="accent4"/>
                <w:lang w:val="es-MX"/>
              </w:rPr>
            </w:pPr>
            <w:r w:rsidRPr="672E1B24" w:rsidR="23BA7F63">
              <w:rPr>
                <w:rStyle w:val="oypena"/>
                <w:color w:val="8064A2" w:themeColor="accent4" w:themeTint="FF" w:themeShade="FF"/>
              </w:rPr>
              <w:t>En caso de que el paciente haya alcanzado cita, entregar su carnet para ser agendado</w:t>
            </w:r>
            <w:r w:rsidRPr="672E1B24" w:rsidR="23BA7F63">
              <w:rPr>
                <w:rStyle w:val="oypena"/>
                <w:rFonts w:ascii="Calibri" w:hAnsi="Calibri" w:cs="Calibri" w:asciiTheme="minorAscii" w:hAnsiTheme="minorAscii" w:cstheme="minorAscii"/>
                <w:color w:val="8064A2" w:themeColor="accent4" w:themeTint="FF" w:themeShade="FF"/>
              </w:rPr>
              <w:t xml:space="preserve">, </w:t>
            </w:r>
            <w:r w:rsidRPr="672E1B24" w:rsidR="23BA7F63">
              <w:rPr>
                <w:rStyle w:val="oypena"/>
                <w:color w:val="8064A2" w:themeColor="accent4" w:themeTint="FF" w:themeShade="FF"/>
              </w:rPr>
              <w:t>de lo contrario, repetir el proceso al día siguiente.</w:t>
            </w:r>
          </w:p>
          <w:p w:rsidR="00034418" w:rsidP="672E1B24" w:rsidRDefault="00034418" w14:paraId="3E393F31" w14:textId="77777777">
            <w:pPr>
              <w:rPr>
                <w:rFonts w:ascii="Calibri" w:hAnsi="Calibri" w:cs="Calibri" w:asciiTheme="minorAscii" w:hAnsiTheme="minorAscii" w:cstheme="minorAscii"/>
                <w:color w:val="8064A2" w:themeColor="accent4"/>
                <w:lang w:val="es-MX"/>
              </w:rPr>
            </w:pPr>
          </w:p>
          <w:p w:rsidRPr="00F00460" w:rsidR="004F11C8" w:rsidP="672E1B24" w:rsidRDefault="00034418" w14:paraId="6D93A69F" w14:textId="772ABED1">
            <w:pPr>
              <w:pStyle w:val="ListParagraph"/>
              <w:numPr>
                <w:ilvl w:val="0"/>
                <w:numId w:val="21"/>
              </w:numPr>
              <w:spacing w:line="276" w:lineRule="auto"/>
              <w:rPr>
                <w:color w:val="8064A2" w:themeColor="accent4"/>
                <w:lang w:val="es-MX"/>
              </w:rPr>
            </w:pPr>
            <w:r w:rsidRPr="672E1B24" w:rsidR="03CC6D8C">
              <w:rPr>
                <w:color w:val="8064A2" w:themeColor="accent4" w:themeTint="FF" w:themeShade="FF"/>
                <w:lang w:val="es-MX"/>
              </w:rPr>
              <w:t>Cita con el médico especialista</w:t>
            </w:r>
            <w:r w:rsidRPr="672E1B24" w:rsidR="1DB4F9BA">
              <w:rPr>
                <w:color w:val="8064A2" w:themeColor="accent4" w:themeTint="FF" w:themeShade="FF"/>
                <w:lang w:val="es-MX"/>
              </w:rPr>
              <w:t>:</w:t>
            </w:r>
          </w:p>
          <w:p w:rsidRPr="00F00460" w:rsidR="004F11C8" w:rsidP="672E1B24" w:rsidRDefault="00303A4A" w14:paraId="51618BF3" w14:textId="24A8CA49">
            <w:pPr>
              <w:pStyle w:val="ListParagraph"/>
              <w:numPr>
                <w:ilvl w:val="0"/>
                <w:numId w:val="23"/>
              </w:numPr>
              <w:spacing w:line="276" w:lineRule="auto"/>
              <w:rPr>
                <w:rStyle w:val="oypena"/>
                <w:color w:val="8064A2" w:themeColor="accent4"/>
                <w:lang w:val="es-MX"/>
              </w:rPr>
            </w:pPr>
            <w:r w:rsidRPr="672E1B24" w:rsidR="52BD4FAD">
              <w:rPr>
                <w:rStyle w:val="oypena"/>
                <w:color w:val="8064A2" w:themeColor="accent4" w:themeTint="FF" w:themeShade="FF"/>
              </w:rPr>
              <w:t>El médico general detecta el problema del paciente para asignarle un especialista</w:t>
            </w:r>
            <w:r w:rsidRPr="672E1B24" w:rsidR="635ACAC4">
              <w:rPr>
                <w:rStyle w:val="oypena"/>
                <w:color w:val="8064A2" w:themeColor="accent4" w:themeTint="FF" w:themeShade="FF"/>
              </w:rPr>
              <w:t>.</w:t>
            </w:r>
          </w:p>
          <w:p w:rsidRPr="00F00460" w:rsidR="00303A4A" w:rsidP="672E1B24" w:rsidRDefault="00C00D41" w14:paraId="608AD337" w14:textId="3D80A5CF">
            <w:pPr>
              <w:pStyle w:val="ListParagraph"/>
              <w:numPr>
                <w:ilvl w:val="0"/>
                <w:numId w:val="23"/>
              </w:numPr>
              <w:spacing w:line="276" w:lineRule="auto"/>
              <w:rPr>
                <w:rStyle w:val="oypena"/>
                <w:color w:val="8064A2" w:themeColor="accent4"/>
                <w:lang w:val="es-MX"/>
              </w:rPr>
            </w:pPr>
            <w:r w:rsidRPr="672E1B24" w:rsidR="6404E015">
              <w:rPr>
                <w:rStyle w:val="oypena"/>
                <w:color w:val="8064A2" w:themeColor="accent4" w:themeTint="FF" w:themeShade="FF"/>
              </w:rPr>
              <w:t>El médico general levanta un expediente y le entrega un documento donde indica la unidad donde el paciente tiene que ir agendar su consultar.</w:t>
            </w:r>
          </w:p>
          <w:p w:rsidRPr="00F00460" w:rsidR="00C00D41" w:rsidP="672E1B24" w:rsidRDefault="00925D9E" w14:paraId="7A59E960" w14:textId="24E00809">
            <w:pPr>
              <w:pStyle w:val="ListParagraph"/>
              <w:numPr>
                <w:ilvl w:val="0"/>
                <w:numId w:val="23"/>
              </w:numPr>
              <w:spacing w:line="276" w:lineRule="auto"/>
              <w:rPr>
                <w:rStyle w:val="oypena"/>
                <w:color w:val="8064A2" w:themeColor="accent4"/>
                <w:lang w:val="es-MX"/>
              </w:rPr>
            </w:pPr>
            <w:r w:rsidRPr="672E1B24" w:rsidR="635ACAC4">
              <w:rPr>
                <w:rStyle w:val="oypena"/>
                <w:color w:val="8064A2" w:themeColor="accent4" w:themeTint="FF" w:themeShade="FF"/>
              </w:rPr>
              <w:t>El paciente acude a la unidad de salud, entrega el documento en las cajas donde le proporcionan las fechas y los horarios disponibles.</w:t>
            </w:r>
          </w:p>
          <w:p w:rsidRPr="00F00460" w:rsidR="00134740" w:rsidP="672E1B24" w:rsidRDefault="00134740" w14:paraId="371A7AC2" w14:textId="77777777">
            <w:pPr>
              <w:pStyle w:val="ListParagraph"/>
              <w:spacing w:line="276" w:lineRule="auto"/>
              <w:ind w:left="1440"/>
              <w:rPr>
                <w:rStyle w:val="oypena"/>
                <w:color w:val="8064A2" w:themeColor="accent4"/>
                <w:lang w:val="es-MX"/>
              </w:rPr>
            </w:pPr>
          </w:p>
          <w:p w:rsidRPr="00F00460" w:rsidR="003C04A3" w:rsidP="672E1B24" w:rsidRDefault="003C04A3" w14:paraId="7124A02A" w14:textId="3E9B00CE">
            <w:pPr>
              <w:spacing w:line="276" w:lineRule="auto"/>
              <w:rPr>
                <w:rFonts w:ascii="Times New Roman" w:hAnsi="Times New Roman"/>
                <w:color w:val="8064A2" w:themeColor="accent4"/>
                <w:sz w:val="24"/>
                <w:szCs w:val="24"/>
                <w:lang w:val="es-MX"/>
              </w:rPr>
            </w:pPr>
            <w:r w:rsidRPr="672E1B24" w:rsidR="7816A06C">
              <w:rPr>
                <w:rFonts w:ascii="Times New Roman" w:hAnsi="Times New Roman"/>
                <w:color w:val="8064A2" w:themeColor="accent4" w:themeTint="FF" w:themeShade="FF"/>
                <w:sz w:val="24"/>
                <w:szCs w:val="24"/>
                <w:lang w:val="es-MX"/>
              </w:rPr>
              <w:t>D</w:t>
            </w:r>
            <w:r w:rsidRPr="672E1B24" w:rsidR="7EDB327A">
              <w:rPr>
                <w:rFonts w:ascii="Times New Roman" w:hAnsi="Times New Roman"/>
                <w:color w:val="8064A2" w:themeColor="accent4" w:themeTint="FF" w:themeShade="FF"/>
                <w:sz w:val="24"/>
                <w:szCs w:val="24"/>
                <w:lang w:val="es-MX"/>
              </w:rPr>
              <w:t>e los procesos mencionados anteriormente, surgen las siguientes problemát</w:t>
            </w:r>
            <w:r w:rsidRPr="672E1B24" w:rsidR="7EDB327A">
              <w:rPr>
                <w:rFonts w:ascii="Times New Roman" w:hAnsi="Times New Roman"/>
                <w:color w:val="8064A2" w:themeColor="accent4" w:themeTint="FF" w:themeShade="FF"/>
                <w:sz w:val="24"/>
                <w:szCs w:val="24"/>
                <w:lang w:val="es-MX"/>
              </w:rPr>
              <w:t>icas:</w:t>
            </w:r>
          </w:p>
          <w:p w:rsidRPr="00F00460" w:rsidR="00D43AC4" w:rsidP="672E1B24" w:rsidRDefault="00D43AC4" w14:paraId="2D218075" w14:textId="77777777">
            <w:pPr>
              <w:spacing w:line="276" w:lineRule="auto"/>
              <w:rPr>
                <w:rFonts w:ascii="Times New Roman" w:hAnsi="Times New Roman"/>
                <w:sz w:val="24"/>
                <w:szCs w:val="24"/>
                <w:lang w:val="es-MX"/>
              </w:rPr>
            </w:pPr>
          </w:p>
          <w:p w:rsidRPr="00F00460" w:rsidR="00D43AC4" w:rsidP="672E1B24" w:rsidRDefault="00057B75" w14:paraId="7949DFCB" w14:textId="5E158419">
            <w:pPr>
              <w:pStyle w:val="ListParagraph"/>
              <w:numPr>
                <w:ilvl w:val="0"/>
                <w:numId w:val="18"/>
              </w:numPr>
              <w:spacing w:line="276" w:lineRule="auto"/>
              <w:rPr>
                <w:color w:val="8064A2" w:themeColor="accent4"/>
                <w:lang w:val="es-MX"/>
              </w:rPr>
            </w:pPr>
            <w:r w:rsidRPr="672E1B24" w:rsidR="4CFE3DED">
              <w:rPr>
                <w:color w:val="8064A2" w:themeColor="accent4" w:themeTint="FF" w:themeShade="FF"/>
                <w:lang w:val="es-MX"/>
              </w:rPr>
              <w:t xml:space="preserve">Tiempos de espera. </w:t>
            </w:r>
            <w:r w:rsidRPr="672E1B24" w:rsidR="4CFE3DED">
              <w:rPr>
                <w:color w:val="8064A2" w:themeColor="accent4" w:themeTint="FF" w:themeShade="FF"/>
                <w:lang w:val="es-MX"/>
              </w:rPr>
              <w:t>E</w:t>
            </w:r>
            <w:r w:rsidRPr="672E1B24" w:rsidR="4CFE3DED">
              <w:rPr>
                <w:rStyle w:val="oypena"/>
                <w:color w:val="8064A2" w:themeColor="accent4" w:themeTint="FF" w:themeShade="FF"/>
              </w:rPr>
              <w:t>l proceso para agendar una cita con un médico influye el factor del tiempo de espera, provocando una larga duración para este proceso e incluso no alcanzar la cita que desean.</w:t>
            </w:r>
            <w:r w:rsidRPr="672E1B24" w:rsidR="4CFE3DED">
              <w:rPr>
                <w:color w:val="8064A2" w:themeColor="accent4" w:themeTint="FF" w:themeShade="FF"/>
                <w:lang w:val="es-MX"/>
              </w:rPr>
              <w:t xml:space="preserve"> </w:t>
            </w:r>
          </w:p>
          <w:p w:rsidRPr="00F00460" w:rsidR="00D43AC4" w:rsidP="672E1B24" w:rsidRDefault="00057B75" w14:paraId="221B600A" w14:textId="5F008749">
            <w:pPr>
              <w:pStyle w:val="ListParagraph"/>
              <w:numPr>
                <w:ilvl w:val="0"/>
                <w:numId w:val="18"/>
              </w:numPr>
              <w:spacing w:line="276" w:lineRule="auto"/>
              <w:rPr>
                <w:color w:val="8064A2" w:themeColor="accent4"/>
                <w:lang w:val="es-MX"/>
              </w:rPr>
            </w:pPr>
            <w:r w:rsidRPr="672E1B24" w:rsidR="4CFE3DED">
              <w:rPr>
                <w:color w:val="8064A2" w:themeColor="accent4" w:themeTint="FF" w:themeShade="FF"/>
                <w:lang w:val="es-MX"/>
              </w:rPr>
              <w:t xml:space="preserve">Porcentajes bajos de agendar citas. </w:t>
            </w:r>
            <w:r w:rsidRPr="672E1B24" w:rsidR="4CFE3DED">
              <w:rPr>
                <w:color w:val="8064A2" w:themeColor="accent4" w:themeTint="FF" w:themeShade="FF"/>
                <w:lang w:val="es-MX"/>
              </w:rPr>
              <w:t>Solo</w:t>
            </w:r>
            <w:r w:rsidRPr="672E1B24" w:rsidR="4CFE3DED">
              <w:rPr>
                <w:rStyle w:val="oypena"/>
                <w:color w:val="8064A2" w:themeColor="accent4" w:themeTint="FF" w:themeShade="FF"/>
              </w:rPr>
              <w:t xml:space="preserve"> el 30% y 35% de los pacientes es citado y tiene la posibilidad de esperar menos de 30 minutos</w:t>
            </w:r>
            <w:r w:rsidRPr="672E1B24" w:rsidR="4CFE3DED">
              <w:rPr>
                <w:rStyle w:val="oypena"/>
                <w:color w:val="8064A2" w:themeColor="accent4" w:themeTint="FF" w:themeShade="FF"/>
              </w:rPr>
              <w:t>.</w:t>
            </w:r>
            <w:r w:rsidRPr="672E1B24" w:rsidR="4CFE3DED">
              <w:rPr>
                <w:color w:val="8064A2" w:themeColor="accent4" w:themeTint="FF" w:themeShade="FF"/>
                <w:lang w:val="es-MX"/>
              </w:rPr>
              <w:t xml:space="preserve"> </w:t>
            </w:r>
          </w:p>
          <w:p w:rsidRPr="00F00460" w:rsidR="00D43AC4" w:rsidP="672E1B24" w:rsidRDefault="00057B75" w14:paraId="0F402BB0" w14:textId="192442EC">
            <w:pPr>
              <w:pStyle w:val="ListParagraph"/>
              <w:numPr>
                <w:ilvl w:val="0"/>
                <w:numId w:val="18"/>
              </w:numPr>
              <w:spacing w:line="276" w:lineRule="auto"/>
              <w:rPr>
                <w:color w:val="8064A2" w:themeColor="accent4"/>
                <w:lang w:val="es-MX"/>
              </w:rPr>
            </w:pPr>
            <w:r w:rsidRPr="672E1B24" w:rsidR="4CFE3DED">
              <w:rPr>
                <w:color w:val="8064A2" w:themeColor="accent4" w:themeTint="FF" w:themeShade="FF"/>
                <w:lang w:val="es-MX"/>
              </w:rPr>
              <w:t>Alta cantidad de pacientes con esta problemática. E</w:t>
            </w:r>
            <w:r w:rsidRPr="672E1B24" w:rsidR="4CFE3DED">
              <w:rPr>
                <w:rStyle w:val="oypena"/>
                <w:color w:val="8064A2" w:themeColor="accent4" w:themeTint="FF" w:themeShade="FF"/>
              </w:rPr>
              <w:t>l 65% solicita atención el mismo día de la consulta y es muy difícil que se le atienda dentro del tiempo estánda</w:t>
            </w:r>
            <w:r w:rsidRPr="672E1B24" w:rsidR="4CFE3DED">
              <w:rPr>
                <w:rStyle w:val="oypena"/>
                <w:color w:val="8064A2" w:themeColor="accent4" w:themeTint="FF" w:themeShade="FF"/>
              </w:rPr>
              <w:t>r.</w:t>
            </w:r>
            <w:r w:rsidRPr="672E1B24" w:rsidR="4CFE3DED">
              <w:rPr>
                <w:color w:val="8064A2" w:themeColor="accent4" w:themeTint="FF" w:themeShade="FF"/>
                <w:lang w:val="es-MX"/>
              </w:rPr>
              <w:t xml:space="preserve"> </w:t>
            </w:r>
          </w:p>
          <w:p w:rsidRPr="00F00460" w:rsidR="00D43AC4" w:rsidP="672E1B24" w:rsidRDefault="00057B75" w14:paraId="2BD8C06D" w14:textId="02E905D8">
            <w:pPr>
              <w:pStyle w:val="ListParagraph"/>
              <w:numPr>
                <w:ilvl w:val="0"/>
                <w:numId w:val="18"/>
              </w:numPr>
              <w:spacing w:line="276" w:lineRule="auto"/>
              <w:rPr>
                <w:color w:val="8064A2" w:themeColor="accent4"/>
                <w:lang w:val="es-MX"/>
              </w:rPr>
            </w:pPr>
            <w:r w:rsidRPr="672E1B24" w:rsidR="4CFE3DED">
              <w:rPr>
                <w:color w:val="8064A2" w:themeColor="accent4" w:themeTint="FF" w:themeShade="FF"/>
                <w:lang w:val="es-MX"/>
              </w:rPr>
              <w:t xml:space="preserve">Gastos </w:t>
            </w:r>
            <w:r w:rsidRPr="672E1B24" w:rsidR="4CFE3DED">
              <w:rPr>
                <w:color w:val="8064A2" w:themeColor="accent4" w:themeTint="FF" w:themeShade="FF"/>
                <w:lang w:val="es-MX"/>
              </w:rPr>
              <w:t xml:space="preserve">extras. </w:t>
            </w:r>
            <w:r w:rsidRPr="672E1B24" w:rsidR="4CFE3DED">
              <w:rPr>
                <w:rStyle w:val="oypena"/>
                <w:color w:val="8064A2" w:themeColor="accent4" w:themeTint="FF" w:themeShade="FF"/>
              </w:rPr>
              <w:t>Debido a que no se obtienen citas o estas se asignan dentro de un periodo de tiempo excesivo</w:t>
            </w:r>
            <w:r w:rsidRPr="672E1B24" w:rsidR="53DC6BA8">
              <w:rPr>
                <w:rStyle w:val="oypena"/>
                <w:color w:val="8064A2" w:themeColor="accent4" w:themeTint="FF" w:themeShade="FF"/>
              </w:rPr>
              <w:t>,</w:t>
            </w:r>
            <w:r w:rsidRPr="672E1B24" w:rsidR="4CFE3DED">
              <w:rPr>
                <w:rStyle w:val="oypena"/>
                <w:color w:val="8064A2" w:themeColor="accent4" w:themeTint="FF" w:themeShade="FF"/>
              </w:rPr>
              <w:t xml:space="preserve"> los pacientes prefieren tomar otras medidas como tener consultas con médicos privados asumiendo los costos que estos conllevan</w:t>
            </w:r>
            <w:r w:rsidRPr="672E1B24" w:rsidR="4CFE3DED">
              <w:rPr>
                <w:rStyle w:val="oypena"/>
                <w:color w:val="8064A2" w:themeColor="accent4" w:themeTint="FF" w:themeShade="FF"/>
              </w:rPr>
              <w:t>.</w:t>
            </w:r>
            <w:r w:rsidRPr="672E1B24" w:rsidR="4CFE3DED">
              <w:rPr>
                <w:rStyle w:val="oypena"/>
                <w:color w:val="8064A2" w:themeColor="accent4" w:themeTint="FF" w:themeShade="FF"/>
              </w:rPr>
              <w:t xml:space="preserve"> Sin embargo, no todos los pacientes cuentan con los medios para realizarlo</w:t>
            </w:r>
            <w:r w:rsidRPr="672E1B24" w:rsidR="4CFE3DED">
              <w:rPr>
                <w:rStyle w:val="oypena"/>
                <w:color w:val="8064A2" w:themeColor="accent4" w:themeTint="FF" w:themeShade="FF"/>
              </w:rPr>
              <w:t>.</w:t>
            </w:r>
          </w:p>
          <w:p w:rsidRPr="00F00460" w:rsidR="007451D3" w:rsidP="672E1B24" w:rsidRDefault="00A33742" w14:paraId="1039A89E" w14:textId="1AC0CB2C">
            <w:pPr>
              <w:pStyle w:val="ListParagraph"/>
              <w:numPr>
                <w:ilvl w:val="0"/>
                <w:numId w:val="18"/>
              </w:numPr>
              <w:spacing w:line="276" w:lineRule="auto"/>
              <w:rPr>
                <w:color w:val="8064A2" w:themeColor="accent4"/>
                <w:lang w:val="es-MX"/>
              </w:rPr>
            </w:pPr>
            <w:r w:rsidRPr="672E1B24" w:rsidR="70BB255C">
              <w:rPr>
                <w:rStyle w:val="oypena"/>
                <w:color w:val="8064A2" w:themeColor="accent4" w:themeTint="FF" w:themeShade="FF"/>
              </w:rPr>
              <w:t>Recursos</w:t>
            </w:r>
            <w:r w:rsidRPr="672E1B24" w:rsidR="75BCCE25">
              <w:rPr>
                <w:rStyle w:val="oypena"/>
                <w:color w:val="8064A2" w:themeColor="accent4" w:themeTint="FF" w:themeShade="FF"/>
              </w:rPr>
              <w:t xml:space="preserve">. </w:t>
            </w:r>
            <w:r w:rsidRPr="672E1B24" w:rsidR="75BCCE25">
              <w:rPr>
                <w:rStyle w:val="oypena"/>
                <w:color w:val="8064A2" w:themeColor="accent4" w:themeTint="FF" w:themeShade="FF"/>
              </w:rPr>
              <w:t xml:space="preserve">Al tener que agendar una cita con un médico especialista, los pacientes tienen que acudir al </w:t>
            </w:r>
            <w:r w:rsidRPr="672E1B24" w:rsidR="1E745792">
              <w:rPr>
                <w:rStyle w:val="oypena"/>
                <w:color w:val="8064A2" w:themeColor="accent4" w:themeTint="FF" w:themeShade="FF"/>
              </w:rPr>
              <w:t xml:space="preserve">hospital </w:t>
            </w:r>
            <w:r w:rsidRPr="672E1B24" w:rsidR="04B9D52D">
              <w:rPr>
                <w:rStyle w:val="oypena"/>
                <w:color w:val="8064A2" w:themeColor="accent4" w:themeTint="FF" w:themeShade="FF"/>
              </w:rPr>
              <w:t xml:space="preserve">para poder solicitarla, sin embargo, </w:t>
            </w:r>
            <w:r w:rsidRPr="672E1B24" w:rsidR="1FBFABB3">
              <w:rPr>
                <w:rStyle w:val="oypena"/>
                <w:color w:val="8064A2" w:themeColor="accent4" w:themeTint="FF" w:themeShade="FF"/>
              </w:rPr>
              <w:t>el tiempo y la distancia para poder asistir</w:t>
            </w:r>
            <w:r w:rsidRPr="672E1B24" w:rsidR="17A5F456">
              <w:rPr>
                <w:rStyle w:val="oypena"/>
                <w:color w:val="8064A2" w:themeColor="accent4" w:themeTint="FF" w:themeShade="FF"/>
              </w:rPr>
              <w:t xml:space="preserve"> </w:t>
            </w:r>
            <w:r w:rsidRPr="672E1B24" w:rsidR="17A5F456">
              <w:rPr>
                <w:rStyle w:val="oypena"/>
                <w:color w:val="8064A2" w:themeColor="accent4" w:themeTint="FF" w:themeShade="FF"/>
              </w:rPr>
              <w:t>son problemas que enfrentan</w:t>
            </w:r>
            <w:r w:rsidRPr="672E1B24" w:rsidR="046C0CE1">
              <w:rPr>
                <w:rStyle w:val="oypena"/>
                <w:color w:val="8064A2" w:themeColor="accent4" w:themeTint="FF" w:themeShade="FF"/>
              </w:rPr>
              <w:t xml:space="preserve"> en este proceso</w:t>
            </w:r>
            <w:r w:rsidRPr="672E1B24" w:rsidR="780C31B9">
              <w:rPr>
                <w:rStyle w:val="oypena"/>
                <w:color w:val="8064A2" w:themeColor="accent4" w:themeTint="FF" w:themeShade="FF"/>
              </w:rPr>
              <w:t xml:space="preserve"> sin contar con los recursos necesarios</w:t>
            </w:r>
            <w:r w:rsidRPr="672E1B24" w:rsidR="046C0CE1">
              <w:rPr>
                <w:rStyle w:val="oypena"/>
                <w:color w:val="8064A2" w:themeColor="accent4" w:themeTint="FF" w:themeShade="FF"/>
              </w:rPr>
              <w:t>.</w:t>
            </w:r>
          </w:p>
          <w:p w:rsidRPr="005872EC" w:rsidR="00D43AC4" w:rsidP="00D43AC4" w:rsidRDefault="00D43AC4" w14:paraId="355AE5FF" w14:textId="77777777">
            <w:pPr>
              <w:pStyle w:val="ListParagraph"/>
              <w:rPr>
                <w:rFonts w:asciiTheme="minorHAnsi" w:hAnsiTheme="minorHAnsi" w:cstheme="minorHAnsi"/>
                <w:lang w:val="es-MX"/>
              </w:rPr>
            </w:pPr>
          </w:p>
        </w:tc>
      </w:tr>
      <w:tr w:rsidRPr="005872EC" w:rsidR="00134417" w:rsidTr="672E1B24" w14:paraId="4FFF7713" w14:textId="77777777">
        <w:trPr>
          <w:trHeight w:val="839"/>
        </w:trPr>
        <w:tc>
          <w:tcPr>
            <w:tcW w:w="1951" w:type="dxa"/>
            <w:tcMar/>
          </w:tcPr>
          <w:p w:rsidRPr="005872EC" w:rsidR="00381DD1" w:rsidRDefault="00381DD1" w14:paraId="6AE81D96" w14:textId="77777777">
            <w:pPr>
              <w:pStyle w:val="tableleft"/>
              <w:rPr>
                <w:rFonts w:asciiTheme="minorHAnsi" w:hAnsiTheme="minorHAnsi" w:cstheme="minorHAnsi"/>
                <w:lang w:val="es-MX"/>
              </w:rPr>
            </w:pPr>
          </w:p>
          <w:p w:rsidRPr="005872EC" w:rsidR="00134417" w:rsidRDefault="009D482F" w14:paraId="65C3EF50" w14:textId="77777777">
            <w:pPr>
              <w:pStyle w:val="tableleft"/>
              <w:rPr>
                <w:rFonts w:asciiTheme="majorHAnsi" w:hAnsiTheme="majorHAnsi" w:cstheme="minorHAnsi"/>
                <w:lang w:val="es-MX"/>
              </w:rPr>
            </w:pPr>
            <w:r w:rsidRPr="005872EC">
              <w:rPr>
                <w:rFonts w:asciiTheme="majorHAnsi" w:hAnsiTheme="majorHAnsi" w:cstheme="minorHAnsi"/>
                <w:lang w:val="es-MX"/>
              </w:rPr>
              <w:t>Beneficios</w:t>
            </w:r>
          </w:p>
        </w:tc>
        <w:tc>
          <w:tcPr>
            <w:tcW w:w="7625" w:type="dxa"/>
            <w:tcBorders>
              <w:top w:val="single" w:color="auto" w:sz="8" w:space="0"/>
              <w:bottom w:val="single" w:color="auto" w:sz="8" w:space="0"/>
            </w:tcBorders>
            <w:tcMar/>
          </w:tcPr>
          <w:p w:rsidRPr="005872EC" w:rsidR="00D43AC4" w:rsidP="672E1B24" w:rsidRDefault="00D43AC4" w14:paraId="46CB90D1" w14:textId="6F5F3C7B">
            <w:pPr>
              <w:pStyle w:val="Normal"/>
              <w:jc w:val="both"/>
              <w:rPr>
                <w:rFonts w:ascii="Calibri" w:hAnsi="Calibri" w:cs="Calibri" w:asciiTheme="minorAscii" w:hAnsiTheme="minorAscii" w:cstheme="minorAscii"/>
                <w:lang w:val="es-MX"/>
              </w:rPr>
            </w:pPr>
          </w:p>
          <w:p w:rsidRPr="00F00460" w:rsidR="00E91A5D" w:rsidP="672E1B24" w:rsidRDefault="00D43AC4" w14:paraId="45BB9057" w14:textId="48EC9FEB">
            <w:pPr>
              <w:pStyle w:val="ListParagraph"/>
              <w:numPr>
                <w:ilvl w:val="0"/>
                <w:numId w:val="18"/>
              </w:numPr>
              <w:spacing w:line="276" w:lineRule="auto"/>
              <w:rPr>
                <w:color w:val="8064A2" w:themeColor="accent4"/>
                <w:lang w:val="es-MX"/>
              </w:rPr>
            </w:pPr>
            <w:r w:rsidRPr="672E1B24" w:rsidR="6C2862E6">
              <w:rPr>
                <w:color w:val="8064A2" w:themeColor="accent4" w:themeTint="FF" w:themeShade="FF"/>
                <w:lang w:val="es-MX"/>
              </w:rPr>
              <w:t xml:space="preserve">Eliminar un único horario para realizar el proceso. </w:t>
            </w:r>
            <w:r w:rsidRPr="672E1B24" w:rsidR="6C2862E6">
              <w:rPr>
                <w:color w:val="8064A2" w:themeColor="accent4" w:themeTint="FF" w:themeShade="FF"/>
                <w:lang w:val="es-MX"/>
              </w:rPr>
              <w:t>Se propone eliminar la restricción de un único horario para realizar el proceso de agendar citas en el IMSS. En lugar de ello, con el proyecto se busca ofrecer flexibilidad a los pacientes para que puedan realizar este proceso según sus propias disponibilidades, adaptándose así a sus horarios y necesidades individuales.</w:t>
            </w:r>
          </w:p>
          <w:p w:rsidRPr="00F00460" w:rsidR="00E91A5D" w:rsidP="672E1B24" w:rsidRDefault="00E91A5D" w14:paraId="479D3CBC" w14:textId="5659B0A9">
            <w:pPr>
              <w:pStyle w:val="ListParagraph"/>
              <w:numPr>
                <w:ilvl w:val="0"/>
                <w:numId w:val="18"/>
              </w:numPr>
              <w:spacing w:line="276" w:lineRule="auto"/>
              <w:rPr>
                <w:color w:val="8064A2" w:themeColor="accent4"/>
                <w:lang w:val="es-MX"/>
              </w:rPr>
            </w:pPr>
            <w:r w:rsidRPr="672E1B24" w:rsidR="6C2862E6">
              <w:rPr>
                <w:color w:val="8064A2" w:themeColor="accent4" w:themeTint="FF" w:themeShade="FF"/>
                <w:lang w:val="es-MX"/>
              </w:rPr>
              <w:t>Consultar los horarios disponibles</w:t>
            </w:r>
            <w:r w:rsidRPr="672E1B24" w:rsidR="6C2862E6">
              <w:rPr>
                <w:color w:val="8064A2" w:themeColor="accent4" w:themeTint="FF" w:themeShade="FF"/>
                <w:lang w:val="es-MX"/>
              </w:rPr>
              <w:t xml:space="preserve">. </w:t>
            </w:r>
            <w:r w:rsidRPr="672E1B24" w:rsidR="2E7F330C">
              <w:rPr>
                <w:color w:val="8064A2" w:themeColor="accent4" w:themeTint="FF" w:themeShade="FF"/>
                <w:lang w:val="es-MX"/>
              </w:rPr>
              <w:t>En el proceso actual de agendar citas en el IMSS, el personal designado únicamente informa sobre los horarios disponibles para el mismo día, el proyecto propone permitir a los pacientes consultar disponibilidades incluso para fechas posteriores.</w:t>
            </w:r>
            <w:r w:rsidRPr="672E1B24" w:rsidR="2E7F330C">
              <w:rPr>
                <w:color w:val="8064A2" w:themeColor="accent4" w:themeTint="FF" w:themeShade="FF"/>
                <w:lang w:val="es-MX"/>
              </w:rPr>
              <w:t xml:space="preserve"> Esto evitaría que los pacientes tuvieran que asistir </w:t>
            </w:r>
            <w:r w:rsidRPr="672E1B24" w:rsidR="2E7F330C">
              <w:rPr>
                <w:color w:val="8064A2" w:themeColor="accent4" w:themeTint="FF" w:themeShade="FF"/>
                <w:lang w:val="es-MX"/>
              </w:rPr>
              <w:t>a</w:t>
            </w:r>
            <w:r w:rsidRPr="672E1B24" w:rsidR="2E7F330C">
              <w:rPr>
                <w:color w:val="8064A2" w:themeColor="accent4" w:themeTint="FF" w:themeShade="FF"/>
                <w:lang w:val="es-MX"/>
              </w:rPr>
              <w:t xml:space="preserve"> la unidad de salud</w:t>
            </w:r>
            <w:r w:rsidRPr="672E1B24" w:rsidR="2E7F330C">
              <w:rPr>
                <w:color w:val="8064A2" w:themeColor="accent4" w:themeTint="FF" w:themeShade="FF"/>
                <w:lang w:val="es-MX"/>
              </w:rPr>
              <w:t xml:space="preserve"> </w:t>
            </w:r>
            <w:r w:rsidRPr="672E1B24" w:rsidR="2E7F330C">
              <w:rPr>
                <w:color w:val="8064A2" w:themeColor="accent4" w:themeTint="FF" w:themeShade="FF"/>
                <w:lang w:val="es-MX"/>
              </w:rPr>
              <w:t>donde consultan hasta lograr</w:t>
            </w:r>
            <w:r w:rsidRPr="672E1B24" w:rsidR="2E7F330C">
              <w:rPr>
                <w:color w:val="8064A2" w:themeColor="accent4" w:themeTint="FF" w:themeShade="FF"/>
                <w:lang w:val="es-MX"/>
              </w:rPr>
              <w:t xml:space="preserve"> </w:t>
            </w:r>
            <w:r w:rsidRPr="672E1B24" w:rsidR="2E7F330C">
              <w:rPr>
                <w:color w:val="8064A2" w:themeColor="accent4" w:themeTint="FF" w:themeShade="FF"/>
                <w:lang w:val="es-MX"/>
              </w:rPr>
              <w:t>agendar su cita.</w:t>
            </w:r>
          </w:p>
          <w:p w:rsidRPr="00F00460" w:rsidR="00E91A5D" w:rsidP="672E1B24" w:rsidRDefault="00E91A5D" w14:paraId="01DB4842" w14:textId="550F1108">
            <w:pPr>
              <w:pStyle w:val="ListParagraph"/>
              <w:numPr>
                <w:ilvl w:val="0"/>
                <w:numId w:val="18"/>
              </w:numPr>
              <w:spacing w:line="276" w:lineRule="auto"/>
              <w:rPr>
                <w:color w:val="8064A2" w:themeColor="accent4"/>
                <w:lang w:val="es-MX"/>
              </w:rPr>
            </w:pPr>
            <w:r w:rsidRPr="672E1B24" w:rsidR="6C2862E6">
              <w:rPr>
                <w:color w:val="8064A2" w:themeColor="accent4" w:themeTint="FF" w:themeShade="FF"/>
                <w:lang w:val="es-MX"/>
              </w:rPr>
              <w:t>Tener diferentes alternativas para realizar el proceso</w:t>
            </w:r>
            <w:r w:rsidRPr="672E1B24" w:rsidR="2E7F330C">
              <w:rPr>
                <w:color w:val="8064A2" w:themeColor="accent4" w:themeTint="FF" w:themeShade="FF"/>
                <w:lang w:val="es-MX"/>
              </w:rPr>
              <w:t xml:space="preserve">. </w:t>
            </w:r>
            <w:r w:rsidRPr="672E1B24" w:rsidR="11C01310">
              <w:rPr>
                <w:color w:val="8064A2" w:themeColor="accent4" w:themeTint="FF" w:themeShade="FF"/>
                <w:lang w:val="es-MX"/>
              </w:rPr>
              <w:t xml:space="preserve">El proyecto propone modificar el procedimiento actual de agendar citas médicas, con el fin de agilizar este proceso mediante los módulos propuestos. </w:t>
            </w:r>
            <w:r w:rsidRPr="672E1B24" w:rsidR="15D99C2A">
              <w:rPr>
                <w:color w:val="8064A2" w:themeColor="accent4" w:themeTint="FF" w:themeShade="FF"/>
                <w:lang w:val="es-MX"/>
              </w:rPr>
              <w:t xml:space="preserve">Además, se propone </w:t>
            </w:r>
            <w:r w:rsidRPr="672E1B24" w:rsidR="2FE6B748">
              <w:rPr>
                <w:color w:val="8064A2" w:themeColor="accent4" w:themeTint="FF" w:themeShade="FF"/>
                <w:lang w:val="es-MX"/>
              </w:rPr>
              <w:t>que cuando el paciente requiera agendar una cita con un médico especialista, no</w:t>
            </w:r>
            <w:r w:rsidRPr="672E1B24" w:rsidR="3EB37C61">
              <w:rPr>
                <w:color w:val="8064A2" w:themeColor="accent4" w:themeTint="FF" w:themeShade="FF"/>
                <w:lang w:val="es-MX"/>
              </w:rPr>
              <w:t xml:space="preserve"> requiera</w:t>
            </w:r>
            <w:r w:rsidRPr="672E1B24" w:rsidR="2FE6B748">
              <w:rPr>
                <w:color w:val="8064A2" w:themeColor="accent4" w:themeTint="FF" w:themeShade="FF"/>
                <w:lang w:val="es-MX"/>
              </w:rPr>
              <w:t xml:space="preserve"> acudir h</w:t>
            </w:r>
            <w:r w:rsidRPr="672E1B24" w:rsidR="2FE6B748">
              <w:rPr>
                <w:color w:val="8064A2" w:themeColor="accent4" w:themeTint="FF" w:themeShade="FF"/>
                <w:lang w:val="es-MX"/>
              </w:rPr>
              <w:t xml:space="preserve">asta </w:t>
            </w:r>
            <w:r w:rsidRPr="672E1B24" w:rsidR="6994187E">
              <w:rPr>
                <w:color w:val="8064A2" w:themeColor="accent4" w:themeTint="FF" w:themeShade="FF"/>
                <w:lang w:val="es-MX"/>
              </w:rPr>
              <w:t xml:space="preserve">el hospital indicado y pueda realizarlo </w:t>
            </w:r>
            <w:r w:rsidRPr="672E1B24" w:rsidR="79B3D57D">
              <w:rPr>
                <w:color w:val="8064A2" w:themeColor="accent4" w:themeTint="FF" w:themeShade="FF"/>
                <w:lang w:val="es-MX"/>
              </w:rPr>
              <w:t xml:space="preserve">directamente </w:t>
            </w:r>
            <w:r w:rsidRPr="672E1B24" w:rsidR="6994187E">
              <w:rPr>
                <w:color w:val="8064A2" w:themeColor="accent4" w:themeTint="FF" w:themeShade="FF"/>
                <w:lang w:val="es-MX"/>
              </w:rPr>
              <w:t xml:space="preserve">en la unidad de salud </w:t>
            </w:r>
            <w:r w:rsidRPr="672E1B24" w:rsidR="4B81F08B">
              <w:rPr>
                <w:color w:val="8064A2" w:themeColor="accent4" w:themeTint="FF" w:themeShade="FF"/>
                <w:lang w:val="es-MX"/>
              </w:rPr>
              <w:t>donde consultó.</w:t>
            </w:r>
          </w:p>
          <w:p w:rsidRPr="005872EC" w:rsidR="00A06A27" w:rsidP="672E1B24" w:rsidRDefault="00A06A27" w14:paraId="10ACCB49" w14:textId="7DD2EB71">
            <w:pPr>
              <w:pStyle w:val="Normal"/>
              <w:rPr>
                <w:rFonts w:ascii="Calibri" w:hAnsi="Calibri" w:cs="Calibri" w:asciiTheme="minorAscii" w:hAnsiTheme="minorAscii" w:cstheme="minorAscii"/>
                <w:color w:val="8064A2" w:themeColor="accent4" w:themeTint="FF" w:themeShade="FF"/>
                <w:lang w:val="es-MX"/>
              </w:rPr>
            </w:pPr>
          </w:p>
        </w:tc>
      </w:tr>
      <w:tr w:rsidRPr="005872EC" w:rsidR="00134417" w:rsidTr="672E1B24" w14:paraId="17C30021" w14:textId="77777777">
        <w:trPr>
          <w:trHeight w:val="828"/>
        </w:trPr>
        <w:tc>
          <w:tcPr>
            <w:tcW w:w="1951" w:type="dxa"/>
            <w:tcMar/>
          </w:tcPr>
          <w:p w:rsidRPr="005872EC" w:rsidR="00134417" w:rsidRDefault="00134417" w14:paraId="1687FFA7" w14:textId="77777777">
            <w:pPr>
              <w:pStyle w:val="tableleft"/>
              <w:rPr>
                <w:rFonts w:asciiTheme="minorHAnsi" w:hAnsiTheme="minorHAnsi" w:cstheme="minorHAnsi"/>
                <w:lang w:val="es-MX"/>
              </w:rPr>
            </w:pPr>
          </w:p>
          <w:p w:rsidRPr="005872EC" w:rsidR="00134417" w:rsidRDefault="00134417" w14:paraId="7A6764C8" w14:textId="77777777">
            <w:pPr>
              <w:pStyle w:val="tableleft"/>
              <w:rPr>
                <w:rFonts w:asciiTheme="majorHAnsi" w:hAnsiTheme="majorHAnsi" w:cstheme="minorHAnsi"/>
                <w:lang w:val="es-MX"/>
              </w:rPr>
            </w:pPr>
            <w:r w:rsidRPr="005872EC">
              <w:rPr>
                <w:rFonts w:asciiTheme="majorHAnsi" w:hAnsiTheme="majorHAnsi" w:cstheme="minorHAnsi"/>
                <w:lang w:val="es-MX"/>
              </w:rPr>
              <w:t>Funcionalidades</w:t>
            </w:r>
          </w:p>
        </w:tc>
        <w:tc>
          <w:tcPr>
            <w:tcW w:w="7625" w:type="dxa"/>
            <w:tcBorders>
              <w:top w:val="single" w:color="auto" w:sz="8" w:space="0"/>
            </w:tcBorders>
            <w:tcMar/>
          </w:tcPr>
          <w:p w:rsidRPr="005872EC" w:rsidR="00134417" w:rsidP="00530917" w:rsidRDefault="00134417" w14:paraId="6B9258EB" w14:textId="053E4B6D">
            <w:pPr>
              <w:rPr>
                <w:rFonts w:asciiTheme="minorHAnsi" w:hAnsiTheme="minorHAnsi" w:cstheme="minorHAnsi"/>
                <w:lang w:val="es-MX"/>
              </w:rPr>
            </w:pPr>
          </w:p>
          <w:p w:rsidRPr="00F00460" w:rsidR="004C5E84" w:rsidP="672E1B24" w:rsidRDefault="00AF6E0A" w14:paraId="34246BDA" w14:textId="24F45B51">
            <w:pPr>
              <w:spacing w:line="276" w:lineRule="auto"/>
              <w:jc w:val="both"/>
              <w:rPr>
                <w:rFonts w:ascii="Times New Roman" w:hAnsi="Times New Roman"/>
                <w:color w:val="8064A2" w:themeColor="accent4"/>
                <w:sz w:val="24"/>
                <w:szCs w:val="24"/>
                <w:lang w:val="es-MX"/>
              </w:rPr>
            </w:pPr>
            <w:r w:rsidRPr="672E1B24" w:rsidR="41773766">
              <w:rPr>
                <w:rFonts w:ascii="Times New Roman" w:hAnsi="Times New Roman"/>
                <w:color w:val="8064A2" w:themeColor="accent4" w:themeTint="FF" w:themeShade="FF"/>
                <w:sz w:val="24"/>
                <w:szCs w:val="24"/>
                <w:lang w:val="es-MX"/>
              </w:rPr>
              <w:t xml:space="preserve">Las </w:t>
            </w:r>
            <w:r w:rsidRPr="672E1B24" w:rsidR="7B466BF2">
              <w:rPr>
                <w:rFonts w:ascii="Times New Roman" w:hAnsi="Times New Roman"/>
                <w:color w:val="8064A2" w:themeColor="accent4" w:themeTint="FF" w:themeShade="FF"/>
                <w:sz w:val="24"/>
                <w:szCs w:val="24"/>
                <w:lang w:val="es-MX"/>
              </w:rPr>
              <w:t>principales funcionalidades del sistema se presentarán para cada pe</w:t>
            </w:r>
            <w:r w:rsidRPr="672E1B24" w:rsidR="7B466BF2">
              <w:rPr>
                <w:rFonts w:ascii="Times New Roman" w:hAnsi="Times New Roman"/>
                <w:color w:val="8064A2" w:themeColor="accent4" w:themeTint="FF" w:themeShade="FF"/>
                <w:sz w:val="24"/>
                <w:szCs w:val="24"/>
                <w:lang w:val="es-MX"/>
              </w:rPr>
              <w:t xml:space="preserve">rfil </w:t>
            </w:r>
            <w:r w:rsidRPr="672E1B24" w:rsidR="61B7B9C9">
              <w:rPr>
                <w:rFonts w:ascii="Times New Roman" w:hAnsi="Times New Roman"/>
                <w:color w:val="8064A2" w:themeColor="accent4" w:themeTint="FF" w:themeShade="FF"/>
                <w:sz w:val="24"/>
                <w:szCs w:val="24"/>
                <w:lang w:val="es-MX"/>
              </w:rPr>
              <w:t xml:space="preserve">primario identificado y </w:t>
            </w:r>
            <w:r w:rsidRPr="672E1B24" w:rsidR="7B466BF2">
              <w:rPr>
                <w:rFonts w:ascii="Times New Roman" w:hAnsi="Times New Roman"/>
                <w:color w:val="8064A2" w:themeColor="accent4" w:themeTint="FF" w:themeShade="FF"/>
                <w:sz w:val="24"/>
                <w:szCs w:val="24"/>
                <w:lang w:val="es-MX"/>
              </w:rPr>
              <w:t>definido</w:t>
            </w:r>
            <w:r w:rsidRPr="672E1B24" w:rsidR="08EC4AA9">
              <w:rPr>
                <w:rFonts w:ascii="Times New Roman" w:hAnsi="Times New Roman"/>
                <w:color w:val="8064A2" w:themeColor="accent4" w:themeTint="FF" w:themeShade="FF"/>
                <w:sz w:val="24"/>
                <w:szCs w:val="24"/>
                <w:lang w:val="es-MX"/>
              </w:rPr>
              <w:t xml:space="preserve">, en donde </w:t>
            </w:r>
            <w:r w:rsidRPr="672E1B24" w:rsidR="5E4ADB48">
              <w:rPr>
                <w:rFonts w:ascii="Times New Roman" w:hAnsi="Times New Roman"/>
                <w:color w:val="8064A2" w:themeColor="accent4" w:themeTint="FF" w:themeShade="FF"/>
                <w:sz w:val="24"/>
                <w:szCs w:val="24"/>
                <w:lang w:val="es-MX"/>
              </w:rPr>
              <w:t xml:space="preserve">se establece </w:t>
            </w:r>
            <w:r w:rsidRPr="672E1B24" w:rsidR="02F4AB98">
              <w:rPr>
                <w:rFonts w:ascii="Times New Roman" w:hAnsi="Times New Roman"/>
                <w:color w:val="8064A2" w:themeColor="accent4" w:themeTint="FF" w:themeShade="FF"/>
                <w:sz w:val="24"/>
                <w:szCs w:val="24"/>
                <w:lang w:val="es-MX"/>
              </w:rPr>
              <w:t xml:space="preserve">un rango de </w:t>
            </w:r>
            <w:r w:rsidRPr="672E1B24" w:rsidR="22DEE617">
              <w:rPr>
                <w:rFonts w:ascii="Times New Roman" w:hAnsi="Times New Roman"/>
                <w:color w:val="8064A2" w:themeColor="accent4" w:themeTint="FF" w:themeShade="FF"/>
                <w:sz w:val="24"/>
                <w:szCs w:val="24"/>
                <w:lang w:val="es-MX"/>
              </w:rPr>
              <w:t>pocas a t</w:t>
            </w:r>
            <w:r w:rsidRPr="672E1B24" w:rsidR="22DEE617">
              <w:rPr>
                <w:rFonts w:ascii="Times New Roman" w:hAnsi="Times New Roman"/>
                <w:color w:val="8064A2" w:themeColor="accent4" w:themeTint="FF" w:themeShade="FF"/>
                <w:sz w:val="24"/>
                <w:szCs w:val="24"/>
                <w:lang w:val="es-MX"/>
              </w:rPr>
              <w:t>odas las personas involucrada</w:t>
            </w:r>
            <w:r w:rsidRPr="672E1B24" w:rsidR="354DAA79">
              <w:rPr>
                <w:rFonts w:ascii="Times New Roman" w:hAnsi="Times New Roman"/>
                <w:color w:val="8064A2" w:themeColor="accent4" w:themeTint="FF" w:themeShade="FF"/>
                <w:sz w:val="24"/>
                <w:szCs w:val="24"/>
                <w:lang w:val="es-MX"/>
              </w:rPr>
              <w:t>s</w:t>
            </w:r>
            <w:r w:rsidRPr="672E1B24" w:rsidR="75195557">
              <w:rPr>
                <w:rFonts w:ascii="Times New Roman" w:hAnsi="Times New Roman"/>
                <w:color w:val="8064A2" w:themeColor="accent4" w:themeTint="FF" w:themeShade="FF"/>
                <w:sz w:val="24"/>
                <w:szCs w:val="24"/>
                <w:lang w:val="es-MX"/>
              </w:rPr>
              <w:t xml:space="preserve"> que usarán el si</w:t>
            </w:r>
            <w:r w:rsidRPr="672E1B24" w:rsidR="634040FE">
              <w:rPr>
                <w:rFonts w:ascii="Times New Roman" w:hAnsi="Times New Roman"/>
                <w:color w:val="8064A2" w:themeColor="accent4" w:themeTint="FF" w:themeShade="FF"/>
                <w:sz w:val="24"/>
                <w:szCs w:val="24"/>
                <w:lang w:val="es-MX"/>
              </w:rPr>
              <w:t xml:space="preserve">stema, de acuerdo con el tiempo </w:t>
            </w:r>
            <w:r w:rsidRPr="672E1B24" w:rsidR="0C99E923">
              <w:rPr>
                <w:rFonts w:ascii="Times New Roman" w:hAnsi="Times New Roman"/>
                <w:color w:val="8064A2" w:themeColor="accent4" w:themeTint="FF" w:themeShade="FF"/>
                <w:sz w:val="24"/>
                <w:szCs w:val="24"/>
                <w:lang w:val="es-MX"/>
              </w:rPr>
              <w:t xml:space="preserve">de un rango de </w:t>
            </w:r>
            <w:r w:rsidRPr="672E1B24" w:rsidR="7DA53280">
              <w:rPr>
                <w:rFonts w:ascii="Times New Roman" w:hAnsi="Times New Roman"/>
                <w:color w:val="8064A2" w:themeColor="accent4" w:themeTint="FF" w:themeShade="FF"/>
                <w:sz w:val="24"/>
                <w:szCs w:val="24"/>
                <w:lang w:val="es-MX"/>
              </w:rPr>
              <w:t>muy poco a todo el tiempo del uso del sistema.</w:t>
            </w:r>
          </w:p>
          <w:p w:rsidRPr="00F00460" w:rsidR="00F00460" w:rsidP="672E1B24" w:rsidRDefault="00F00460" w14:paraId="6F529CEA" w14:textId="77777777">
            <w:pPr>
              <w:spacing w:line="276" w:lineRule="auto"/>
              <w:jc w:val="both"/>
              <w:rPr>
                <w:rFonts w:ascii="Times New Roman" w:hAnsi="Times New Roman"/>
                <w:color w:val="8064A2" w:themeColor="accent4"/>
                <w:sz w:val="24"/>
                <w:szCs w:val="24"/>
                <w:lang w:val="es-MX"/>
              </w:rPr>
            </w:pPr>
          </w:p>
          <w:p w:rsidR="00F00460" w:rsidP="00F00460" w:rsidRDefault="00F00460" w14:paraId="595DCDB1" w14:textId="77777777">
            <w:pPr>
              <w:spacing w:line="276" w:lineRule="auto"/>
              <w:jc w:val="both"/>
              <w:rPr>
                <w:rFonts w:ascii="Times New Roman" w:hAnsi="Times New Roman"/>
                <w:b w:val="1"/>
                <w:bCs w:val="1"/>
                <w:color w:val="8064A2" w:themeColor="accent4"/>
                <w:sz w:val="24"/>
                <w:szCs w:val="24"/>
                <w:lang w:val="es-MX"/>
              </w:rPr>
            </w:pPr>
          </w:p>
          <w:p w:rsidR="00F00460" w:rsidP="00F00460" w:rsidRDefault="00F00460" w14:paraId="60059C4B" w14:textId="77777777">
            <w:pPr>
              <w:spacing w:line="276" w:lineRule="auto"/>
              <w:jc w:val="both"/>
              <w:rPr>
                <w:rFonts w:ascii="Times New Roman" w:hAnsi="Times New Roman"/>
                <w:b w:val="1"/>
                <w:bCs w:val="1"/>
                <w:color w:val="8064A2" w:themeColor="accent4"/>
                <w:sz w:val="24"/>
                <w:szCs w:val="24"/>
                <w:lang w:val="es-MX"/>
              </w:rPr>
            </w:pPr>
          </w:p>
          <w:p w:rsidR="00F00460" w:rsidP="00F00460" w:rsidRDefault="00F00460" w14:paraId="230E78E2" w14:textId="77777777">
            <w:pPr>
              <w:spacing w:line="276" w:lineRule="auto"/>
              <w:jc w:val="both"/>
              <w:rPr>
                <w:rFonts w:ascii="Times New Roman" w:hAnsi="Times New Roman"/>
                <w:b w:val="1"/>
                <w:bCs w:val="1"/>
                <w:color w:val="8064A2" w:themeColor="accent4"/>
                <w:sz w:val="24"/>
                <w:szCs w:val="24"/>
                <w:lang w:val="es-MX"/>
              </w:rPr>
            </w:pPr>
          </w:p>
          <w:p w:rsidR="00F00460" w:rsidP="00F00460" w:rsidRDefault="00F00460" w14:paraId="1C74B4F9" w14:textId="77777777">
            <w:pPr>
              <w:spacing w:line="276" w:lineRule="auto"/>
              <w:jc w:val="both"/>
              <w:rPr>
                <w:rFonts w:ascii="Times New Roman" w:hAnsi="Times New Roman"/>
                <w:b w:val="1"/>
                <w:bCs w:val="1"/>
                <w:color w:val="8064A2" w:themeColor="accent4"/>
                <w:sz w:val="24"/>
                <w:szCs w:val="24"/>
                <w:lang w:val="es-MX"/>
              </w:rPr>
            </w:pPr>
          </w:p>
          <w:p w:rsidR="00F00460" w:rsidP="00F00460" w:rsidRDefault="00F00460" w14:paraId="48805E9B" w14:textId="77777777">
            <w:pPr>
              <w:spacing w:line="276" w:lineRule="auto"/>
              <w:jc w:val="both"/>
              <w:rPr>
                <w:rFonts w:ascii="Times New Roman" w:hAnsi="Times New Roman"/>
                <w:b w:val="1"/>
                <w:bCs w:val="1"/>
                <w:color w:val="8064A2" w:themeColor="accent4"/>
                <w:sz w:val="24"/>
                <w:szCs w:val="24"/>
                <w:lang w:val="es-MX"/>
              </w:rPr>
            </w:pPr>
          </w:p>
          <w:p w:rsidR="00F00460" w:rsidP="00F00460" w:rsidRDefault="00F00460" w14:paraId="2911F4EA" w14:textId="77777777">
            <w:pPr>
              <w:spacing w:line="276" w:lineRule="auto"/>
              <w:jc w:val="both"/>
              <w:rPr>
                <w:rFonts w:ascii="Times New Roman" w:hAnsi="Times New Roman"/>
                <w:b w:val="1"/>
                <w:bCs w:val="1"/>
                <w:color w:val="8064A2" w:themeColor="accent4"/>
                <w:sz w:val="24"/>
                <w:szCs w:val="24"/>
                <w:lang w:val="es-MX"/>
              </w:rPr>
            </w:pPr>
          </w:p>
          <w:p w:rsidR="00F00460" w:rsidP="00F00460" w:rsidRDefault="00F00460" w14:paraId="1D1BEED9" w14:textId="77777777">
            <w:pPr>
              <w:spacing w:line="276" w:lineRule="auto"/>
              <w:jc w:val="both"/>
              <w:rPr>
                <w:rFonts w:ascii="Times New Roman" w:hAnsi="Times New Roman"/>
                <w:b w:val="1"/>
                <w:bCs w:val="1"/>
                <w:color w:val="8064A2" w:themeColor="accent4"/>
                <w:sz w:val="24"/>
                <w:szCs w:val="24"/>
                <w:lang w:val="es-MX"/>
              </w:rPr>
            </w:pPr>
          </w:p>
          <w:p w:rsidR="00F00460" w:rsidP="00F00460" w:rsidRDefault="00F00460" w14:paraId="516E0240" w14:textId="77777777">
            <w:pPr>
              <w:spacing w:line="276" w:lineRule="auto"/>
              <w:jc w:val="both"/>
              <w:rPr>
                <w:rFonts w:ascii="Times New Roman" w:hAnsi="Times New Roman"/>
                <w:b w:val="1"/>
                <w:bCs w:val="1"/>
                <w:color w:val="8064A2" w:themeColor="accent4"/>
                <w:sz w:val="24"/>
                <w:szCs w:val="24"/>
                <w:lang w:val="es-MX"/>
              </w:rPr>
            </w:pPr>
          </w:p>
          <w:p w:rsidR="00F00460" w:rsidP="00F00460" w:rsidRDefault="00F00460" w14:paraId="2B9A9BB1" w14:textId="77777777">
            <w:pPr>
              <w:spacing w:line="276" w:lineRule="auto"/>
              <w:jc w:val="both"/>
              <w:rPr>
                <w:rFonts w:ascii="Times New Roman" w:hAnsi="Times New Roman"/>
                <w:b w:val="1"/>
                <w:bCs w:val="1"/>
                <w:color w:val="8064A2" w:themeColor="accent4"/>
                <w:sz w:val="24"/>
                <w:szCs w:val="24"/>
                <w:lang w:val="es-MX"/>
              </w:rPr>
            </w:pPr>
          </w:p>
          <w:p w:rsidR="00F00460" w:rsidP="00F00460" w:rsidRDefault="00F00460" w14:paraId="04546911" w14:textId="77777777">
            <w:pPr>
              <w:spacing w:line="276" w:lineRule="auto"/>
              <w:jc w:val="both"/>
              <w:rPr>
                <w:rFonts w:ascii="Times New Roman" w:hAnsi="Times New Roman"/>
                <w:b w:val="1"/>
                <w:bCs w:val="1"/>
                <w:color w:val="8064A2" w:themeColor="accent4"/>
                <w:sz w:val="24"/>
                <w:szCs w:val="24"/>
                <w:lang w:val="es-MX"/>
              </w:rPr>
            </w:pPr>
          </w:p>
          <w:p w:rsidRPr="00641747" w:rsidR="00F009A6" w:rsidP="672E1B24" w:rsidRDefault="00F928CB" w14:paraId="5FC97EF8" w14:textId="0ECBF9FC">
            <w:pPr>
              <w:spacing w:line="276" w:lineRule="auto"/>
              <w:jc w:val="both"/>
              <w:rPr>
                <w:rFonts w:ascii="Calibri" w:hAnsi="Calibri" w:cs="Calibri" w:asciiTheme="minorAscii" w:hAnsiTheme="minorAscii" w:cstheme="minorAscii"/>
                <w:b w:val="1"/>
                <w:bCs w:val="1"/>
                <w:color w:val="8064A2" w:themeColor="accent4"/>
                <w:sz w:val="24"/>
                <w:szCs w:val="24"/>
                <w:lang w:val="es-MX"/>
              </w:rPr>
            </w:pPr>
            <w:ins w:author="Reyna Valentina Ortiz Porras" w:date="2024-03-17T21:26:00Z" w:id="665">
              <w:r w:rsidR="6ED08C34">
                <w:drawing>
                  <wp:anchor distT="0" distB="0" distL="114300" distR="114300" simplePos="0" relativeHeight="251658240" behindDoc="0" locked="0" layoutInCell="1" allowOverlap="1" wp14:editId="13330671" wp14:anchorId="4B27B367">
                    <wp:simplePos x="0" y="0"/>
                    <wp:positionH relativeFrom="margin">
                      <wp:posOffset>-153035</wp:posOffset>
                    </wp:positionH>
                    <wp:positionV relativeFrom="margin">
                      <wp:posOffset>349885</wp:posOffset>
                    </wp:positionV>
                    <wp:extent cx="5222874" cy="2937510"/>
                    <wp:effectExtent l="0" t="0" r="0" b="0"/>
                    <wp:wrapSquare wrapText="bothSides"/>
                    <wp:docPr id="1731074852" name="Imagen 1" descr="Tabla, Calendari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1d7d79b573c748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22874" cy="2937510"/>
                            </a:xfrm>
                            <a:prstGeom prst="rect">
                              <a:avLst/>
                            </a:prstGeom>
                          </pic:spPr>
                        </pic:pic>
                      </a:graphicData>
                    </a:graphic>
                    <wp14:sizeRelH relativeFrom="page">
                      <wp14:pctWidth>0</wp14:pctWidth>
                    </wp14:sizeRelH>
                    <wp14:sizeRelV relativeFrom="page">
                      <wp14:pctHeight>0</wp14:pctHeight>
                    </wp14:sizeRelV>
                  </wp:anchor>
                </w:drawing>
              </w:r>
            </w:ins>
            <w:r w:rsidRPr="672E1B24" w:rsidR="6ED08C34">
              <w:rPr>
                <w:rFonts w:ascii="Calibri" w:hAnsi="Calibri" w:cs="Calibri" w:asciiTheme="minorAscii" w:hAnsiTheme="minorAscii" w:cstheme="minorAscii"/>
                <w:b w:val="1"/>
                <w:bCs w:val="1"/>
                <w:color w:val="8064A2" w:themeColor="accent4"/>
                <w:sz w:val="24"/>
                <w:szCs w:val="24"/>
                <w:lang w:val="es-MX"/>
              </w:rPr>
              <w:t xml:space="preserve">Perfil: Pacientes </w:t>
            </w:r>
            <w:r w:rsidRPr="672E1B24" w:rsidR="61B7B9C9">
              <w:rPr>
                <w:rFonts w:ascii="Calibri" w:hAnsi="Calibri" w:cs="Calibri" w:asciiTheme="minorAscii" w:hAnsiTheme="minorAscii" w:cstheme="minorAscii"/>
                <w:b w:val="1"/>
                <w:bCs w:val="1"/>
                <w:color w:val="8064A2" w:themeColor="accent4"/>
                <w:sz w:val="24"/>
                <w:szCs w:val="24"/>
                <w:lang w:val="es-MX"/>
              </w:rPr>
              <w:t>de la tercera edad.</w:t>
            </w:r>
          </w:p>
          <w:p w:rsidR="00F75B6B" w:rsidP="672E1B24" w:rsidRDefault="00F75B6B" w14:paraId="62C952ED" w14:textId="7513E659">
            <w:pPr>
              <w:jc w:val="both"/>
              <w:rPr>
                <w:rFonts w:ascii="Calibri" w:hAnsi="Calibri" w:cs="Calibri" w:asciiTheme="minorAscii" w:hAnsiTheme="minorAscii" w:cstheme="minorAscii"/>
                <w:b w:val="1"/>
                <w:bCs w:val="1"/>
                <w:color w:val="8064A2" w:themeColor="accent4"/>
                <w:lang w:val="es-MX"/>
              </w:rPr>
            </w:pPr>
          </w:p>
          <w:p w:rsidR="008908BE" w:rsidP="672E1B24" w:rsidRDefault="008908BE" w14:paraId="0EBA7E8C" w14:textId="31696DBF">
            <w:pPr>
              <w:pStyle w:val="ListParagraph"/>
              <w:numPr>
                <w:ilvl w:val="0"/>
                <w:numId w:val="18"/>
              </w:numPr>
              <w:rPr>
                <w:rFonts w:ascii="Calibri" w:hAnsi="Calibri" w:cs="Calibri" w:asciiTheme="minorAscii" w:hAnsiTheme="minorAscii" w:cstheme="minorAscii"/>
                <w:b w:val="1"/>
                <w:bCs w:val="1"/>
                <w:color w:val="8064A2" w:themeColor="accent4"/>
                <w:lang w:val="es-MX"/>
              </w:rPr>
            </w:pPr>
          </w:p>
          <w:p w:rsidR="008908BE" w:rsidP="672E1B24" w:rsidRDefault="008908BE" w14:paraId="324B076C" w14:textId="1341321C">
            <w:pPr>
              <w:jc w:val="both"/>
              <w:rPr>
                <w:rFonts w:ascii="Calibri" w:hAnsi="Calibri" w:cs="" w:asciiTheme="minorAscii" w:hAnsiTheme="minorAscii" w:cstheme="minorBidi"/>
                <w:b w:val="1"/>
                <w:bCs w:val="1"/>
                <w:color w:val="8064A2" w:themeColor="accent4"/>
                <w:lang w:val="es-MX"/>
              </w:rPr>
            </w:pPr>
          </w:p>
          <w:p w:rsidRPr="00641747" w:rsidR="003C38B7" w:rsidP="672E1B24" w:rsidRDefault="00432303" w14:paraId="3CA3A08D" w14:textId="4565E3CA">
            <w:pPr>
              <w:spacing w:line="276" w:lineRule="auto"/>
              <w:jc w:val="both"/>
              <w:rPr>
                <w:rFonts w:ascii="Calibri" w:hAnsi="Calibri" w:cs="Calibri" w:asciiTheme="minorAscii" w:hAnsiTheme="minorAscii" w:cstheme="minorAscii"/>
                <w:b w:val="1"/>
                <w:bCs w:val="1"/>
                <w:color w:val="8064A2" w:themeColor="accent4"/>
                <w:sz w:val="24"/>
                <w:szCs w:val="24"/>
                <w:lang w:val="es-MX"/>
              </w:rPr>
            </w:pPr>
            <w:r w:rsidRPr="672E1B24" w:rsidR="61B7B9C9">
              <w:rPr>
                <w:rFonts w:ascii="Calibri" w:hAnsi="Calibri" w:cs="Calibri" w:asciiTheme="minorAscii" w:hAnsiTheme="minorAscii" w:cstheme="minorAscii"/>
                <w:b w:val="1"/>
                <w:bCs w:val="1"/>
                <w:color w:val="8064A2" w:themeColor="accent4" w:themeTint="FF" w:themeShade="FF"/>
                <w:sz w:val="24"/>
                <w:szCs w:val="24"/>
                <w:lang w:val="es-MX"/>
              </w:rPr>
              <w:t>Perfil: Personal capacitado. Dependiendo de</w:t>
            </w:r>
            <w:r w:rsidRPr="672E1B24" w:rsidR="4528439A">
              <w:rPr>
                <w:rFonts w:ascii="Calibri" w:hAnsi="Calibri" w:cs="Calibri" w:asciiTheme="minorAscii" w:hAnsiTheme="minorAscii" w:cstheme="minorAscii"/>
                <w:b w:val="1"/>
                <w:bCs w:val="1"/>
                <w:color w:val="8064A2" w:themeColor="accent4" w:themeTint="FF" w:themeShade="FF"/>
                <w:sz w:val="24"/>
                <w:szCs w:val="24"/>
                <w:lang w:val="es-MX"/>
              </w:rPr>
              <w:t xml:space="preserve"> la unidad de salud en donde se ubique, ya sea para consultar el horari</w:t>
            </w:r>
            <w:r w:rsidRPr="672E1B24" w:rsidR="4528439A">
              <w:rPr>
                <w:rFonts w:ascii="Calibri" w:hAnsi="Calibri" w:cs="Calibri" w:asciiTheme="minorAscii" w:hAnsiTheme="minorAscii" w:cstheme="minorAscii"/>
                <w:b w:val="1"/>
                <w:bCs w:val="1"/>
                <w:color w:val="8064A2" w:themeColor="accent4" w:themeTint="FF" w:themeShade="FF"/>
                <w:sz w:val="24"/>
                <w:szCs w:val="24"/>
                <w:lang w:val="es-MX"/>
              </w:rPr>
              <w:t xml:space="preserve">o de un médico general o un médico especialista, los intereses y solicitudes son las mismas, solo cambiará </w:t>
            </w:r>
            <w:r w:rsidRPr="672E1B24" w:rsidR="5692D599">
              <w:rPr>
                <w:rFonts w:ascii="Calibri" w:hAnsi="Calibri" w:cs="Calibri" w:asciiTheme="minorAscii" w:hAnsiTheme="minorAscii" w:cstheme="minorAscii"/>
                <w:b w:val="1"/>
                <w:bCs w:val="1"/>
                <w:color w:val="8064A2" w:themeColor="accent4" w:themeTint="FF" w:themeShade="FF"/>
                <w:sz w:val="24"/>
                <w:szCs w:val="24"/>
                <w:lang w:val="es-MX"/>
              </w:rPr>
              <w:t>la leyenda de algunas funcionalidades.</w:t>
            </w:r>
          </w:p>
          <w:p w:rsidRPr="005872EC" w:rsidR="003C0855" w:rsidP="672E1B24" w:rsidRDefault="003C0855" w14:paraId="62250DBD" w14:textId="12D1C366">
            <w:pPr>
              <w:jc w:val="both"/>
              <w:rPr>
                <w:rFonts w:ascii="Calibri" w:hAnsi="Calibri" w:cs="" w:asciiTheme="minorAscii" w:hAnsiTheme="minorAscii" w:cstheme="minorBidi"/>
                <w:b w:val="1"/>
                <w:bCs w:val="1"/>
                <w:color w:val="8064A2" w:themeColor="accent4"/>
                <w:lang w:val="es-MX"/>
              </w:rPr>
            </w:pPr>
          </w:p>
          <w:p w:rsidR="003C38B7" w:rsidDel="00B8355D" w:rsidP="672E1B24" w:rsidRDefault="00F928CB" w14:textId="472C12F2" w14:paraId="3BB4879A">
            <w:pPr>
              <w:pStyle w:val="ListParagraph"/>
              <w:numPr>
                <w:ilvl w:val="0"/>
                <w:numId w:val="18"/>
              </w:numPr>
              <w:rPr>
                <w:rFonts w:ascii="Calibri" w:hAnsi="Calibri" w:cs="" w:asciiTheme="minorAscii" w:hAnsiTheme="minorAscii" w:cstheme="minorBidi"/>
                <w:b w:val="1"/>
                <w:bCs w:val="1"/>
                <w:color w:val="8064A2" w:themeColor="accent4" w:themeTint="FF" w:themeShade="FF"/>
                <w:lang w:val="es-MX"/>
              </w:rPr>
            </w:pPr>
            <w:ins w:author="Reyna Valentina Ortiz Porras" w:date="2024-03-17T21:27:00Z" w:id="720">
              <w:r w:rsidR="672E1B24">
                <w:drawing>
                  <wp:anchor distT="0" distB="0" distL="114300" distR="114300" simplePos="0" relativeHeight="251658240" behindDoc="0" locked="0" layoutInCell="1" allowOverlap="1" wp14:editId="7B070A49" wp14:anchorId="7F56CAA4">
                    <wp:simplePos x="0" y="0"/>
                    <wp:positionH relativeFrom="margin">
                      <wp:posOffset>-117817</wp:posOffset>
                    </wp:positionH>
                    <wp:positionV relativeFrom="margin">
                      <wp:posOffset>4919590</wp:posOffset>
                    </wp:positionV>
                    <wp:extent cx="5180963" cy="2914650"/>
                    <wp:effectExtent l="0" t="0" r="635" b="0"/>
                    <wp:wrapSquare wrapText="bothSides"/>
                    <wp:docPr id="1362270490" name="Imagen 2" descr="Calendario&#10;&#10;Descripción generada automáticamente con confianza media" title=""/>
                    <wp:cNvGraphicFramePr>
                      <a:graphicFrameLocks noChangeAspect="1"/>
                    </wp:cNvGraphicFramePr>
                    <a:graphic>
                      <a:graphicData uri="http://schemas.openxmlformats.org/drawingml/2006/picture">
                        <pic:pic>
                          <pic:nvPicPr>
                            <pic:cNvPr id="0" name="Imagen 2"/>
                            <pic:cNvPicPr/>
                          </pic:nvPicPr>
                          <pic:blipFill>
                            <a:blip r:embed="R8b7e835152fe4a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0963" cy="2914650"/>
                            </a:xfrm>
                            <a:prstGeom prst="rect">
                              <a:avLst/>
                            </a:prstGeom>
                          </pic:spPr>
                        </pic:pic>
                      </a:graphicData>
                    </a:graphic>
                    <wp14:sizeRelH relativeFrom="page">
                      <wp14:pctWidth>0</wp14:pctWidth>
                    </wp14:sizeRelH>
                    <wp14:sizeRelV relativeFrom="page">
                      <wp14:pctHeight>0</wp14:pctHeight>
                    </wp14:sizeRelV>
                  </wp:anchor>
                </w:drawing>
              </w:r>
            </w:ins>
          </w:p>
        </w:tc>
      </w:tr>
      <w:tr w:rsidRPr="005872EC" w:rsidR="00D27726" w:rsidTr="672E1B24" w14:paraId="4E962D27" w14:textId="77777777">
        <w:trPr>
          <w:trHeight w:val="970"/>
        </w:trPr>
        <w:tc>
          <w:tcPr>
            <w:tcW w:w="1951" w:type="dxa"/>
            <w:tcMar/>
          </w:tcPr>
          <w:p w:rsidRPr="005872EC" w:rsidR="00D27726" w:rsidRDefault="00D27726" w14:paraId="2EE8BC05" w14:textId="77777777">
            <w:pPr>
              <w:pStyle w:val="tableleft"/>
              <w:rPr>
                <w:rFonts w:asciiTheme="minorHAnsi" w:hAnsiTheme="minorHAnsi" w:cstheme="minorHAnsi"/>
                <w:lang w:val="es-MX"/>
              </w:rPr>
            </w:pPr>
          </w:p>
          <w:p w:rsidRPr="005872EC" w:rsidR="00D27726" w:rsidRDefault="00406B4F" w14:paraId="3181D0FA" w14:textId="77777777">
            <w:pPr>
              <w:pStyle w:val="tableleft"/>
              <w:rPr>
                <w:rFonts w:asciiTheme="majorHAnsi" w:hAnsiTheme="majorHAnsi" w:cstheme="minorHAnsi"/>
                <w:lang w:val="es-MX"/>
              </w:rPr>
            </w:pPr>
            <w:r w:rsidRPr="005872EC">
              <w:rPr>
                <w:rFonts w:asciiTheme="majorHAnsi" w:hAnsiTheme="majorHAnsi" w:cstheme="minorHAnsi"/>
                <w:lang w:val="es-MX"/>
              </w:rPr>
              <w:t>Trabajos relacionados</w:t>
            </w:r>
          </w:p>
        </w:tc>
        <w:tc>
          <w:tcPr>
            <w:tcW w:w="7625" w:type="dxa"/>
            <w:tcBorders>
              <w:top w:val="single" w:color="auto" w:sz="8" w:space="0"/>
              <w:bottom w:val="single" w:color="auto" w:sz="8" w:space="0"/>
            </w:tcBorders>
            <w:tcMar/>
          </w:tcPr>
          <w:p w:rsidRPr="005872EC" w:rsidR="00385D2B" w:rsidP="672E1B24" w:rsidRDefault="7CA8F4AF" w14:paraId="378FC5EC" w14:textId="19C45E2B">
            <w:pPr>
              <w:pStyle w:val="Normal"/>
              <w:rPr>
                <w:rFonts w:ascii="Calibri" w:hAnsi="Calibri" w:cs="" w:asciiTheme="minorAscii" w:hAnsiTheme="minorAscii" w:cstheme="minorBidi"/>
                <w:color w:val="8064A2" w:themeColor="accent4"/>
                <w:lang w:val="es-MX"/>
              </w:rPr>
            </w:pPr>
            <w:r w:rsidRPr="672E1B24" w:rsidR="305B2C59">
              <w:rPr>
                <w:rFonts w:ascii="Calibri" w:hAnsi="Calibri" w:cs="" w:asciiTheme="minorAscii" w:hAnsiTheme="minorAscii" w:cstheme="minorBidi"/>
                <w:color w:val="8064A2" w:themeColor="accent4" w:themeTint="FF" w:themeShade="FF"/>
                <w:lang w:val="es-MX"/>
              </w:rPr>
              <w:t>G. M. Islas, J. S. F. Bernal, S. E. O. Torres, M. F. Vásquez, C. Q. Pérez, y A. A. S. Priego, "Tiempo de espera en el primer nivel para la población asegurada por el IMSS," Revista Médica del Instituto Mexicano del Seguro Social, vol. 40, no. 5, pp. 421-429, 2002.</w:t>
            </w:r>
          </w:p>
          <w:p w:rsidRPr="005872EC" w:rsidR="00385D2B" w:rsidP="7CA8F4AF" w:rsidRDefault="00385D2B" w14:paraId="2F2E2D7B" w14:textId="0761670C">
            <w:pPr>
              <w:rPr>
                <w:rFonts w:asciiTheme="minorHAnsi" w:hAnsiTheme="minorHAnsi" w:cstheme="minorBidi"/>
                <w:color w:val="8064A2" w:themeColor="accent4"/>
                <w:lang w:val="es-MX"/>
              </w:rPr>
            </w:pPr>
          </w:p>
          <w:p w:rsidRPr="005872EC" w:rsidR="00385D2B" w:rsidRDefault="7CA8F4AF" w14:paraId="265DF3F9" w14:textId="374CAD62">
            <w:pPr>
              <w:rPr>
                <w:rFonts w:asciiTheme="minorHAnsi" w:hAnsiTheme="minorHAnsi" w:cstheme="minorBidi"/>
                <w:color w:val="8064A2" w:themeColor="accent4"/>
                <w:lang w:val="es-MX"/>
              </w:rPr>
            </w:pPr>
            <w:r w:rsidRPr="7CA8F4AF">
              <w:rPr>
                <w:rFonts w:asciiTheme="minorHAnsi" w:hAnsiTheme="minorHAnsi" w:cstheme="minorBidi"/>
                <w:color w:val="8064A2" w:themeColor="accent4"/>
                <w:lang w:val="es-MX"/>
              </w:rPr>
              <w:t xml:space="preserve">CIEP, "Sistema Universal de Salud: Retos de cobertura y financiamiento," [En línea]. Disponible en: </w:t>
            </w:r>
            <w:r w:rsidR="00406B4F">
              <w:fldChar w:fldCharType="begin"/>
            </w:r>
            <w:r w:rsidR="00406B4F">
              <w:instrText xml:space="preserve">HYPERLINK "https://saludenmexico.ciep.mx/images/Cap3.pdf" </w:instrText>
            </w:r>
            <w:r w:rsidR="00406B4F">
              <w:fldChar w:fldCharType="separate"/>
            </w:r>
            <w:r w:rsidRPr="7CA8F4AF">
              <w:rPr>
                <w:rFonts w:asciiTheme="minorHAnsi" w:hAnsiTheme="minorHAnsi" w:cstheme="minorBidi"/>
                <w:color w:val="8064A2" w:themeColor="accent4"/>
                <w:lang w:val="es-MX"/>
              </w:rPr>
              <w:t>https://saludenmexico.ciep.mx/images/Cap3.pdf</w:t>
            </w:r>
            <w:r w:rsidR="00406B4F">
              <w:fldChar w:fldCharType="end"/>
            </w:r>
          </w:p>
          <w:p w:rsidRPr="005872EC" w:rsidR="00385D2B" w:rsidP="7CA8F4AF" w:rsidRDefault="00385D2B" w14:paraId="41C627F5" w14:textId="795CE602">
            <w:pPr>
              <w:rPr>
                <w:rFonts w:asciiTheme="minorHAnsi" w:hAnsiTheme="minorHAnsi" w:cstheme="minorBidi"/>
                <w:color w:val="8064A2" w:themeColor="accent4"/>
                <w:lang w:val="es-MX"/>
              </w:rPr>
            </w:pPr>
          </w:p>
          <w:p w:rsidRPr="005872EC" w:rsidR="00385D2B" w:rsidRDefault="7CA8F4AF" w14:paraId="53A195F3" w14:textId="094803A8">
            <w:pPr>
              <w:rPr>
                <w:rFonts w:asciiTheme="minorHAnsi" w:hAnsiTheme="minorHAnsi" w:cstheme="minorBidi"/>
                <w:color w:val="8064A2" w:themeColor="accent4"/>
                <w:lang w:val="es-MX"/>
              </w:rPr>
            </w:pPr>
            <w:r w:rsidRPr="7CA8F4AF">
              <w:rPr>
                <w:rFonts w:asciiTheme="minorHAnsi" w:hAnsiTheme="minorHAnsi" w:cstheme="minorBidi"/>
                <w:color w:val="8064A2" w:themeColor="accent4"/>
                <w:lang w:val="es-MX"/>
              </w:rPr>
              <w:t xml:space="preserve">A. Rojas, "Acuden a Privados Ante La Tardanza de IMSS E ISSSTE," El Economista, 1 de agosto de 2023. [En línea]. Disponible en: </w:t>
            </w:r>
            <w:r w:rsidR="00406B4F">
              <w:fldChar w:fldCharType="begin"/>
            </w:r>
            <w:r w:rsidR="00406B4F">
              <w:instrText xml:space="preserve">HYPERLINK "https://www.eleconomista.com.mx/politica/Acuden-a-privados-ante-la-tardanza-de-IMSS-e-ISSSTE-20230801-0008.html" </w:instrText>
            </w:r>
            <w:r w:rsidR="00406B4F">
              <w:fldChar w:fldCharType="separate"/>
            </w:r>
            <w:r w:rsidRPr="7CA8F4AF">
              <w:rPr>
                <w:rFonts w:asciiTheme="minorHAnsi" w:hAnsiTheme="minorHAnsi" w:cstheme="minorBidi"/>
                <w:color w:val="8064A2" w:themeColor="accent4"/>
                <w:lang w:val="es-MX"/>
              </w:rPr>
              <w:t>https://www.eleconomista.com.mx/politica/Acuden-a-privados-ante-la-tardanza-de-IMSS-e-ISSSTE-20230801-0008.html</w:t>
            </w:r>
            <w:r w:rsidR="00406B4F">
              <w:fldChar w:fldCharType="end"/>
            </w:r>
          </w:p>
          <w:p w:rsidRPr="005872EC" w:rsidR="00385D2B" w:rsidP="7CA8F4AF" w:rsidRDefault="00385D2B" w14:paraId="2AB2AA2E" w14:textId="70D2A9EB">
            <w:pPr>
              <w:rPr>
                <w:rFonts w:asciiTheme="minorHAnsi" w:hAnsiTheme="minorHAnsi" w:cstheme="minorBidi"/>
                <w:color w:val="8064A2" w:themeColor="accent4"/>
                <w:lang w:val="es-MX"/>
              </w:rPr>
            </w:pPr>
          </w:p>
          <w:p w:rsidRPr="005872EC" w:rsidR="00385D2B" w:rsidRDefault="7CA8F4AF" w14:paraId="1C85A7A1" w14:textId="1B3A89A4">
            <w:pPr>
              <w:rPr>
                <w:rFonts w:asciiTheme="minorHAnsi" w:hAnsiTheme="minorHAnsi" w:cstheme="minorBidi"/>
                <w:color w:val="8064A2" w:themeColor="accent4"/>
                <w:lang w:val="es-MX"/>
              </w:rPr>
            </w:pPr>
            <w:r w:rsidRPr="7CA8F4AF">
              <w:rPr>
                <w:rFonts w:asciiTheme="minorHAnsi" w:hAnsiTheme="minorHAnsi" w:cstheme="minorBidi"/>
                <w:color w:val="8064A2" w:themeColor="accent4"/>
                <w:lang w:val="es-MX"/>
              </w:rPr>
              <w:t xml:space="preserve">A. García, "Avanza Transición IMSS-Bienestar Para Veracruz; buscan Mejorar Los Servicios," Diario de Xalapa | Noticias Locales, Policiacas, sobre México, Veracruz, y el Mundo, 3 de septiembre de 2022. [En línea]. Disponible en: </w:t>
            </w:r>
            <w:r w:rsidR="00406B4F">
              <w:fldChar w:fldCharType="begin"/>
            </w:r>
            <w:r w:rsidR="00406B4F">
              <w:instrText xml:space="preserve">HYPERLINK "https://www.diariodexalapa.com.mx/local/veracruz-y-el-imss-en-busca-de-mejorar-atencion-a-derechohabientes-8836119.html" </w:instrText>
            </w:r>
            <w:r w:rsidR="00406B4F">
              <w:fldChar w:fldCharType="separate"/>
            </w:r>
            <w:r w:rsidRPr="7CA8F4AF">
              <w:rPr>
                <w:rFonts w:asciiTheme="minorHAnsi" w:hAnsiTheme="minorHAnsi" w:cstheme="minorBidi"/>
                <w:color w:val="8064A2" w:themeColor="accent4"/>
                <w:lang w:val="es-MX"/>
              </w:rPr>
              <w:t>https://www.diariodexalapa.com.mx/local/veracruz-y-el-imss-en-busca-de-mejorar-atencion-a-derechohabientes-8836119.html</w:t>
            </w:r>
            <w:r w:rsidR="00406B4F">
              <w:fldChar w:fldCharType="end"/>
            </w:r>
          </w:p>
          <w:p w:rsidRPr="005872EC" w:rsidR="00385D2B" w:rsidP="7CA8F4AF" w:rsidRDefault="00385D2B" w14:paraId="1D51A865" w14:textId="248C3F8C">
            <w:pPr>
              <w:rPr>
                <w:rFonts w:asciiTheme="minorHAnsi" w:hAnsiTheme="minorHAnsi" w:cstheme="minorBidi"/>
                <w:color w:val="8064A2" w:themeColor="accent4"/>
                <w:lang w:val="es-MX"/>
              </w:rPr>
            </w:pPr>
          </w:p>
          <w:p w:rsidRPr="005872EC" w:rsidR="00385D2B" w:rsidRDefault="7CA8F4AF" w14:paraId="09E6A345" w14:textId="70E554A1">
            <w:pPr>
              <w:rPr>
                <w:rFonts w:asciiTheme="minorHAnsi" w:hAnsiTheme="minorHAnsi" w:cstheme="minorBidi"/>
                <w:color w:val="8064A2" w:themeColor="accent4"/>
                <w:lang w:val="es-MX"/>
              </w:rPr>
            </w:pPr>
            <w:r w:rsidRPr="7CA8F4AF">
              <w:rPr>
                <w:rFonts w:asciiTheme="minorHAnsi" w:hAnsiTheme="minorHAnsi" w:cstheme="minorBidi"/>
                <w:color w:val="8064A2" w:themeColor="accent4"/>
                <w:lang w:val="es-MX"/>
              </w:rPr>
              <w:t xml:space="preserve">A. Vázquez, "IMSS: Horas de Fila inútil por una cita," Pulso San Luis, 5 de enero de 2024. [En línea]. Disponible en: </w:t>
            </w:r>
            <w:r w:rsidR="00406B4F">
              <w:fldChar w:fldCharType="begin"/>
            </w:r>
            <w:r w:rsidR="00406B4F">
              <w:instrText xml:space="preserve">HYPERLINK "https://pulsoslp.com.mx/slp/imss-horas-de-fila-inutil-por-una-cita/1749299" </w:instrText>
            </w:r>
            <w:r w:rsidR="00406B4F">
              <w:fldChar w:fldCharType="separate"/>
            </w:r>
            <w:r w:rsidRPr="7CA8F4AF">
              <w:rPr>
                <w:rFonts w:asciiTheme="minorHAnsi" w:hAnsiTheme="minorHAnsi" w:cstheme="minorBidi"/>
                <w:color w:val="8064A2" w:themeColor="accent4"/>
                <w:lang w:val="es-MX"/>
              </w:rPr>
              <w:t>https://pulsoslp.com.mx/slp/imss-horas-de-fila-inutil-por-una-cita/1749299</w:t>
            </w:r>
            <w:r w:rsidR="00406B4F">
              <w:fldChar w:fldCharType="end"/>
            </w:r>
          </w:p>
          <w:p w:rsidRPr="005872EC" w:rsidR="00385D2B" w:rsidP="4E4656B3" w:rsidRDefault="00385D2B" w14:paraId="6FC6DD3C" w14:textId="52B6C444">
            <w:pPr>
              <w:rPr>
                <w:rFonts w:asciiTheme="minorHAnsi" w:hAnsiTheme="minorHAnsi" w:cstheme="minorBidi"/>
                <w:color w:val="8064A2" w:themeColor="accent4"/>
                <w:lang w:val="es-MX"/>
              </w:rPr>
            </w:pPr>
          </w:p>
          <w:p w:rsidRPr="005872EC" w:rsidR="00385D2B" w:rsidP="7C4221BB" w:rsidRDefault="1B14CD57" w14:paraId="1ACAD3F1" w14:textId="5910B059">
            <w:pPr>
              <w:rPr>
                <w:rFonts w:asciiTheme="minorHAnsi" w:hAnsiTheme="minorHAnsi" w:cstheme="minorBidi"/>
                <w:color w:val="8064A2" w:themeColor="accent4"/>
                <w:lang w:val="es-MX"/>
              </w:rPr>
            </w:pPr>
            <w:r w:rsidRPr="1B14CD57">
              <w:rPr>
                <w:rFonts w:asciiTheme="minorHAnsi" w:hAnsiTheme="minorHAnsi" w:cstheme="minorBidi"/>
                <w:color w:val="8064A2" w:themeColor="accent4"/>
                <w:lang w:val="es-MX"/>
              </w:rPr>
              <w:t xml:space="preserve">Aplicación móvil para la agenda de citas en el IMSS: </w:t>
            </w:r>
            <w:r w:rsidRPr="583888DC" w:rsidR="583888DC">
              <w:rPr>
                <w:rFonts w:asciiTheme="minorHAnsi" w:hAnsiTheme="minorHAnsi" w:cstheme="minorBidi"/>
                <w:color w:val="8064A2" w:themeColor="accent4"/>
                <w:lang w:val="es-MX"/>
              </w:rPr>
              <w:t>IMSS</w:t>
            </w:r>
            <w:r w:rsidRPr="1B14CD57">
              <w:rPr>
                <w:rFonts w:asciiTheme="minorHAnsi" w:hAnsiTheme="minorHAnsi" w:cstheme="minorBidi"/>
                <w:color w:val="8064A2" w:themeColor="accent4"/>
                <w:lang w:val="es-MX"/>
              </w:rPr>
              <w:t xml:space="preserve"> Digital</w:t>
            </w:r>
          </w:p>
          <w:p w:rsidRPr="005872EC" w:rsidR="00385D2B" w:rsidP="7C4221BB" w:rsidRDefault="00385D2B" w14:paraId="603B7B61" w14:textId="595B0114">
            <w:pPr>
              <w:rPr>
                <w:rFonts w:asciiTheme="minorHAnsi" w:hAnsiTheme="minorHAnsi" w:cstheme="minorBidi"/>
                <w:color w:val="8064A2" w:themeColor="accent4"/>
                <w:lang w:val="es-MX"/>
              </w:rPr>
            </w:pPr>
          </w:p>
          <w:p w:rsidRPr="005872EC" w:rsidR="00385D2B" w:rsidP="61ED7ECB" w:rsidRDefault="61ED7ECB" w14:paraId="04A1012D" w14:textId="1E6CC655">
            <w:pPr>
              <w:rPr>
                <w:rFonts w:asciiTheme="minorHAnsi" w:hAnsiTheme="minorHAnsi" w:cstheme="minorBidi"/>
                <w:color w:val="8064A2" w:themeColor="accent4"/>
                <w:lang w:val="es-MX"/>
              </w:rPr>
            </w:pPr>
            <w:r w:rsidRPr="61ED7ECB">
              <w:rPr>
                <w:rFonts w:asciiTheme="minorHAnsi" w:hAnsiTheme="minorHAnsi" w:cstheme="minorBidi"/>
                <w:color w:val="8064A2" w:themeColor="accent4"/>
                <w:lang w:val="es-MX"/>
              </w:rPr>
              <w:t>Plataforma en línea para la agenda de citas en el IMSS: https://citamedicadigital.imss.gob.mx</w:t>
            </w:r>
          </w:p>
          <w:p w:rsidRPr="005872EC" w:rsidR="00385D2B" w:rsidP="00406B4F" w:rsidRDefault="00385D2B" w14:paraId="0A03CB2D" w14:textId="410B0129">
            <w:pPr>
              <w:rPr>
                <w:rFonts w:asciiTheme="minorHAnsi" w:hAnsiTheme="minorHAnsi" w:cstheme="minorBidi"/>
                <w:color w:val="8064A2" w:themeColor="accent4"/>
                <w:lang w:val="es-MX"/>
              </w:rPr>
            </w:pPr>
          </w:p>
        </w:tc>
      </w:tr>
      <w:tr w:rsidRPr="005872EC" w:rsidR="00D27726" w:rsidTr="672E1B24" w14:paraId="51194DEE" w14:textId="77777777">
        <w:trPr>
          <w:trHeight w:val="1253"/>
        </w:trPr>
        <w:tc>
          <w:tcPr>
            <w:tcW w:w="1951" w:type="dxa"/>
            <w:tcMar/>
          </w:tcPr>
          <w:p w:rsidRPr="005872EC" w:rsidR="00D27726" w:rsidRDefault="00D27726" w14:paraId="724F06A9" w14:textId="77777777">
            <w:pPr>
              <w:pStyle w:val="tableleft"/>
              <w:rPr>
                <w:rFonts w:asciiTheme="minorHAnsi" w:hAnsiTheme="minorHAnsi" w:cstheme="minorHAnsi"/>
                <w:lang w:val="es-MX"/>
              </w:rPr>
            </w:pPr>
          </w:p>
          <w:p w:rsidRPr="005872EC" w:rsidR="00D27726" w:rsidRDefault="00BC3632" w14:paraId="5CBF64E6" w14:textId="77777777">
            <w:pPr>
              <w:pStyle w:val="tableleft"/>
              <w:rPr>
                <w:rFonts w:asciiTheme="majorHAnsi" w:hAnsiTheme="majorHAnsi" w:cstheme="minorHAnsi"/>
                <w:lang w:val="es-MX"/>
              </w:rPr>
            </w:pPr>
            <w:r w:rsidRPr="005872EC">
              <w:rPr>
                <w:rFonts w:asciiTheme="majorHAnsi" w:hAnsiTheme="majorHAnsi" w:cstheme="minorHAnsi"/>
                <w:lang w:val="es-MX"/>
              </w:rPr>
              <w:t>Plan de investigación</w:t>
            </w:r>
          </w:p>
        </w:tc>
        <w:tc>
          <w:tcPr>
            <w:tcW w:w="7625" w:type="dxa"/>
            <w:tcBorders>
              <w:top w:val="single" w:color="auto" w:sz="8" w:space="0"/>
              <w:bottom w:val="single" w:color="auto" w:sz="8" w:space="0"/>
            </w:tcBorders>
            <w:tcMar/>
          </w:tcPr>
          <w:p w:rsidRPr="005872EC" w:rsidR="00760E14" w:rsidP="0F7D49B0" w:rsidRDefault="00760E14" w14:paraId="561E7D53" w14:textId="5D31C5ED">
            <w:pPr>
              <w:rPr>
                <w:rFonts w:asciiTheme="minorHAnsi" w:hAnsiTheme="minorHAnsi" w:cstheme="minorBidi"/>
                <w:color w:val="8064A2" w:themeColor="accent4"/>
                <w:lang w:val="es-MX"/>
              </w:rPr>
            </w:pPr>
          </w:p>
          <w:p w:rsidRPr="00E4666A" w:rsidR="00760E14" w:rsidP="00E4666A" w:rsidRDefault="0F7D49B0" w14:paraId="14517DD9" w14:textId="490DBB79">
            <w:pPr>
              <w:spacing w:line="276" w:lineRule="auto"/>
              <w:rPr>
                <w:rFonts w:ascii="Times New Roman" w:hAnsi="Times New Roman"/>
                <w:sz w:val="24"/>
                <w:szCs w:val="24"/>
                <w:lang w:val="es-MX"/>
              </w:rPr>
            </w:pPr>
            <w:r w:rsidRPr="672E1B24" w:rsidR="47649076">
              <w:rPr>
                <w:rFonts w:ascii="Times New Roman" w:hAnsi="Times New Roman"/>
                <w:color w:val="8064A2" w:themeColor="accent4" w:themeTint="FF" w:themeShade="FF"/>
                <w:sz w:val="24"/>
                <w:szCs w:val="24"/>
                <w:lang w:val="es-MX"/>
              </w:rPr>
              <w:t>La encuesta</w:t>
            </w:r>
            <w:r w:rsidRPr="672E1B24" w:rsidR="21C3F75C">
              <w:rPr>
                <w:rFonts w:ascii="Times New Roman" w:hAnsi="Times New Roman"/>
                <w:color w:val="8064A2" w:themeColor="accent4" w:themeTint="FF" w:themeShade="FF"/>
                <w:sz w:val="24"/>
                <w:szCs w:val="24"/>
                <w:lang w:val="es-MX"/>
              </w:rPr>
              <w:t xml:space="preserve">, que puede ser encontrada en los </w:t>
            </w:r>
            <w:r w:rsidRPr="672E1B24" w:rsidR="1BB623A5">
              <w:rPr>
                <w:rFonts w:ascii="Times New Roman" w:hAnsi="Times New Roman"/>
                <w:color w:val="8064A2" w:themeColor="accent4" w:themeTint="FF" w:themeShade="FF"/>
                <w:sz w:val="24"/>
                <w:szCs w:val="24"/>
                <w:lang w:val="es-MX"/>
              </w:rPr>
              <w:t>anexos</w:t>
            </w:r>
            <w:r w:rsidRPr="672E1B24" w:rsidR="672E9D94">
              <w:rPr>
                <w:rFonts w:ascii="Times New Roman" w:hAnsi="Times New Roman"/>
                <w:color w:val="8064A2" w:themeColor="accent4" w:themeTint="FF" w:themeShade="FF"/>
                <w:sz w:val="24"/>
                <w:szCs w:val="24"/>
                <w:lang w:val="es-MX"/>
              </w:rPr>
              <w:t xml:space="preserve"> </w:t>
            </w:r>
            <w:r w:rsidRPr="672E1B24" w:rsidR="3F282B3D">
              <w:rPr>
                <w:rFonts w:ascii="Times New Roman" w:hAnsi="Times New Roman"/>
                <w:color w:val="8064A2" w:themeColor="accent4" w:themeTint="FF" w:themeShade="FF"/>
                <w:sz w:val="24"/>
                <w:szCs w:val="24"/>
                <w:lang w:val="es-MX"/>
              </w:rPr>
              <w:t xml:space="preserve">y titulada como </w:t>
            </w:r>
            <w:r w:rsidRPr="672E1B24" w:rsidR="3E549EE9">
              <w:rPr>
                <w:rFonts w:ascii="Times New Roman" w:hAnsi="Times New Roman"/>
                <w:color w:val="8064A2" w:themeColor="accent4" w:themeTint="FF" w:themeShade="FF"/>
                <w:sz w:val="24"/>
                <w:szCs w:val="24"/>
                <w:lang w:val="es-MX"/>
              </w:rPr>
              <w:t>“</w:t>
            </w:r>
            <w:r w:rsidRPr="672E1B24" w:rsidR="3F282B3D">
              <w:rPr>
                <w:rFonts w:ascii="Times New Roman" w:hAnsi="Times New Roman"/>
                <w:color w:val="8064A2" w:themeColor="accent4" w:themeTint="FF" w:themeShade="FF"/>
                <w:sz w:val="24"/>
                <w:szCs w:val="24"/>
                <w:lang w:val="es-MX"/>
              </w:rPr>
              <w:t xml:space="preserve">Encuesta </w:t>
            </w:r>
            <w:r w:rsidRPr="672E1B24" w:rsidR="3F282B3D">
              <w:rPr>
                <w:rFonts w:ascii="Times New Roman" w:hAnsi="Times New Roman"/>
                <w:color w:val="8064A2" w:themeColor="accent4" w:themeTint="FF" w:themeShade="FF"/>
                <w:sz w:val="24"/>
                <w:szCs w:val="24"/>
                <w:lang w:val="es-MX"/>
              </w:rPr>
              <w:t>SaludExpress</w:t>
            </w:r>
            <w:r w:rsidRPr="672E1B24" w:rsidR="3E549EE9">
              <w:rPr>
                <w:rFonts w:ascii="Times New Roman" w:hAnsi="Times New Roman"/>
                <w:color w:val="8064A2" w:themeColor="accent4" w:themeTint="FF" w:themeShade="FF"/>
                <w:sz w:val="24"/>
                <w:szCs w:val="24"/>
                <w:lang w:val="es-MX"/>
              </w:rPr>
              <w:t>”,</w:t>
            </w:r>
            <w:r w:rsidRPr="672E1B24" w:rsidR="47649076">
              <w:rPr>
                <w:rFonts w:ascii="Times New Roman" w:hAnsi="Times New Roman"/>
                <w:color w:val="8064A2" w:themeColor="accent4" w:themeTint="FF" w:themeShade="FF"/>
                <w:sz w:val="24"/>
                <w:szCs w:val="24"/>
                <w:lang w:val="es-MX"/>
              </w:rPr>
              <w:t xml:space="preserve"> fue hecha con el propósito de poder recabar información con respecto a los usuarios de los centros de salud de la región y saber la actualidad que se vive en el ambiente con respecto a los tiempos de espera al momento de querer hacer una cita médica de diversas maneras, desde la “tradicional” con un médico general, hasta con un especialista. </w:t>
            </w:r>
          </w:p>
          <w:p w:rsidRPr="00E4666A" w:rsidR="00760E14" w:rsidP="00E4666A" w:rsidRDefault="0F7D49B0" w14:paraId="6F43F79F" w14:textId="37268BC4">
            <w:pPr>
              <w:spacing w:line="276" w:lineRule="auto"/>
              <w:rPr>
                <w:rFonts w:ascii="Times New Roman" w:hAnsi="Times New Roman"/>
                <w:sz w:val="24"/>
                <w:szCs w:val="24"/>
                <w:lang w:val="es-MX"/>
              </w:rPr>
            </w:pPr>
            <w:r w:rsidRPr="00E4666A">
              <w:rPr>
                <w:rFonts w:ascii="Times New Roman" w:hAnsi="Times New Roman"/>
                <w:color w:val="8064A2" w:themeColor="accent4"/>
                <w:sz w:val="24"/>
                <w:szCs w:val="24"/>
                <w:lang w:val="es-MX"/>
              </w:rPr>
              <w:t xml:space="preserve">La </w:t>
            </w:r>
            <w:r w:rsidRPr="00E4666A" w:rsidR="17EC6F2E">
              <w:rPr>
                <w:rFonts w:ascii="Times New Roman" w:hAnsi="Times New Roman"/>
                <w:color w:val="8064A2" w:themeColor="accent4"/>
                <w:sz w:val="24"/>
                <w:szCs w:val="24"/>
                <w:lang w:val="es-MX"/>
              </w:rPr>
              <w:t>herramienta de recolección de datos</w:t>
            </w:r>
            <w:r w:rsidRPr="00E4666A">
              <w:rPr>
                <w:rFonts w:ascii="Times New Roman" w:hAnsi="Times New Roman"/>
                <w:color w:val="8064A2" w:themeColor="accent4"/>
                <w:sz w:val="24"/>
                <w:szCs w:val="24"/>
                <w:lang w:val="es-MX"/>
              </w:rPr>
              <w:t xml:space="preserve"> se </w:t>
            </w:r>
            <w:r w:rsidRPr="00E4666A" w:rsidR="6AB736C5">
              <w:rPr>
                <w:rFonts w:ascii="Times New Roman" w:hAnsi="Times New Roman"/>
                <w:color w:val="8064A2" w:themeColor="accent4"/>
                <w:sz w:val="24"/>
                <w:szCs w:val="24"/>
                <w:lang w:val="es-MX"/>
              </w:rPr>
              <w:t>aplica</w:t>
            </w:r>
            <w:r w:rsidRPr="00E4666A">
              <w:rPr>
                <w:rFonts w:ascii="Times New Roman" w:hAnsi="Times New Roman"/>
                <w:color w:val="8064A2" w:themeColor="accent4"/>
                <w:sz w:val="24"/>
                <w:szCs w:val="24"/>
                <w:lang w:val="es-MX"/>
              </w:rPr>
              <w:t xml:space="preserve"> </w:t>
            </w:r>
            <w:r w:rsidRPr="1E92F89F" w:rsidR="1E92F89F">
              <w:rPr>
                <w:rFonts w:ascii="Times New Roman" w:hAnsi="Times New Roman"/>
                <w:color w:val="8064A2" w:themeColor="accent4"/>
                <w:sz w:val="24"/>
                <w:szCs w:val="24"/>
                <w:lang w:val="es-MX"/>
              </w:rPr>
              <w:t>presencialmente</w:t>
            </w:r>
            <w:r w:rsidRPr="00E4666A">
              <w:rPr>
                <w:rFonts w:ascii="Times New Roman" w:hAnsi="Times New Roman"/>
                <w:color w:val="8064A2" w:themeColor="accent4"/>
                <w:sz w:val="24"/>
                <w:szCs w:val="24"/>
                <w:lang w:val="es-MX"/>
              </w:rPr>
              <w:t xml:space="preserve"> con documentos impresos debido a la población a la que se definió como grupo de interés, ya que esta parte </w:t>
            </w:r>
            <w:r w:rsidRPr="1E92F89F" w:rsidR="1E92F89F">
              <w:rPr>
                <w:rFonts w:ascii="Times New Roman" w:hAnsi="Times New Roman"/>
                <w:color w:val="8064A2" w:themeColor="accent4"/>
                <w:sz w:val="24"/>
                <w:szCs w:val="24"/>
                <w:lang w:val="es-MX"/>
              </w:rPr>
              <w:t>tiene</w:t>
            </w:r>
            <w:r w:rsidRPr="00E4666A">
              <w:rPr>
                <w:rFonts w:ascii="Times New Roman" w:hAnsi="Times New Roman"/>
                <w:color w:val="8064A2" w:themeColor="accent4"/>
                <w:sz w:val="24"/>
                <w:szCs w:val="24"/>
                <w:lang w:val="es-MX"/>
              </w:rPr>
              <w:t xml:space="preserve"> una alta probabilidad de tener baja experiencia con dispositivos electrónicos y</w:t>
            </w:r>
            <w:r w:rsidRPr="1E92F89F" w:rsidR="1E92F89F">
              <w:rPr>
                <w:rFonts w:ascii="Times New Roman" w:hAnsi="Times New Roman"/>
                <w:color w:val="8064A2" w:themeColor="accent4"/>
                <w:sz w:val="24"/>
                <w:szCs w:val="24"/>
                <w:lang w:val="es-MX"/>
              </w:rPr>
              <w:t>,</w:t>
            </w:r>
            <w:r w:rsidRPr="00E4666A">
              <w:rPr>
                <w:rFonts w:ascii="Times New Roman" w:hAnsi="Times New Roman"/>
                <w:color w:val="8064A2" w:themeColor="accent4"/>
                <w:sz w:val="24"/>
                <w:szCs w:val="24"/>
                <w:lang w:val="es-MX"/>
              </w:rPr>
              <w:t xml:space="preserve"> por </w:t>
            </w:r>
            <w:r w:rsidRPr="1E92F89F" w:rsidR="1E92F89F">
              <w:rPr>
                <w:rFonts w:ascii="Times New Roman" w:hAnsi="Times New Roman"/>
                <w:color w:val="8064A2" w:themeColor="accent4"/>
                <w:sz w:val="24"/>
                <w:szCs w:val="24"/>
                <w:lang w:val="es-MX"/>
              </w:rPr>
              <w:t>lo tanto,</w:t>
            </w:r>
            <w:r w:rsidRPr="00E4666A">
              <w:rPr>
                <w:rFonts w:ascii="Times New Roman" w:hAnsi="Times New Roman"/>
                <w:color w:val="8064A2" w:themeColor="accent4"/>
                <w:sz w:val="24"/>
                <w:szCs w:val="24"/>
                <w:lang w:val="es-MX"/>
              </w:rPr>
              <w:t xml:space="preserve"> probablemente no se podrían realizar </w:t>
            </w:r>
            <w:r w:rsidRPr="1E92F89F" w:rsidR="1E92F89F">
              <w:rPr>
                <w:rFonts w:ascii="Times New Roman" w:hAnsi="Times New Roman"/>
                <w:color w:val="8064A2" w:themeColor="accent4"/>
                <w:sz w:val="24"/>
                <w:szCs w:val="24"/>
                <w:lang w:val="es-MX"/>
              </w:rPr>
              <w:t>otros</w:t>
            </w:r>
            <w:r w:rsidRPr="00E4666A">
              <w:rPr>
                <w:rFonts w:ascii="Times New Roman" w:hAnsi="Times New Roman"/>
                <w:color w:val="8064A2" w:themeColor="accent4"/>
                <w:sz w:val="24"/>
                <w:szCs w:val="24"/>
                <w:lang w:val="es-MX"/>
              </w:rPr>
              <w:t xml:space="preserve"> métodos de captura de información donde individualmente se contesten cuestionarios electrónicos o</w:t>
            </w:r>
            <w:r w:rsidRPr="1E92F89F" w:rsidR="1E92F89F">
              <w:rPr>
                <w:rFonts w:ascii="Times New Roman" w:hAnsi="Times New Roman"/>
                <w:color w:val="8064A2" w:themeColor="accent4"/>
                <w:sz w:val="24"/>
                <w:szCs w:val="24"/>
                <w:lang w:val="es-MX"/>
              </w:rPr>
              <w:t>,</w:t>
            </w:r>
            <w:r w:rsidRPr="00E4666A">
              <w:rPr>
                <w:rFonts w:ascii="Times New Roman" w:hAnsi="Times New Roman"/>
                <w:color w:val="8064A2" w:themeColor="accent4"/>
                <w:sz w:val="24"/>
                <w:szCs w:val="24"/>
                <w:lang w:val="es-MX"/>
              </w:rPr>
              <w:t xml:space="preserve"> por otro lado, se tengan entrevistas que ocupen demasiado tiempo, </w:t>
            </w:r>
            <w:r w:rsidRPr="1E92F89F" w:rsidR="1E92F89F">
              <w:rPr>
                <w:rFonts w:ascii="Times New Roman" w:hAnsi="Times New Roman"/>
                <w:color w:val="8064A2" w:themeColor="accent4"/>
                <w:sz w:val="24"/>
                <w:szCs w:val="24"/>
                <w:lang w:val="es-MX"/>
              </w:rPr>
              <w:t>para</w:t>
            </w:r>
            <w:r w:rsidRPr="00E4666A">
              <w:rPr>
                <w:rFonts w:ascii="Times New Roman" w:hAnsi="Times New Roman"/>
                <w:color w:val="8064A2" w:themeColor="accent4"/>
                <w:sz w:val="24"/>
                <w:szCs w:val="24"/>
                <w:lang w:val="es-MX"/>
              </w:rPr>
              <w:t xml:space="preserve"> entrevistados </w:t>
            </w:r>
            <w:r w:rsidRPr="1E92F89F" w:rsidR="1E92F89F">
              <w:rPr>
                <w:rFonts w:ascii="Times New Roman" w:hAnsi="Times New Roman"/>
                <w:color w:val="8064A2" w:themeColor="accent4"/>
                <w:sz w:val="24"/>
                <w:szCs w:val="24"/>
                <w:lang w:val="es-MX"/>
              </w:rPr>
              <w:t>y</w:t>
            </w:r>
            <w:r w:rsidRPr="00E4666A">
              <w:rPr>
                <w:rFonts w:ascii="Times New Roman" w:hAnsi="Times New Roman"/>
                <w:color w:val="8064A2" w:themeColor="accent4"/>
                <w:sz w:val="24"/>
                <w:szCs w:val="24"/>
                <w:lang w:val="es-MX"/>
              </w:rPr>
              <w:t xml:space="preserve"> entrevistadores y que se terminen con los mismos datos. Gracias a la estrategia seleccionada se puede tener una manera más concisa y rápida de poder recabar información del grupo de interés y </w:t>
            </w:r>
            <w:r w:rsidRPr="1E92F89F" w:rsidR="1E92F89F">
              <w:rPr>
                <w:rFonts w:ascii="Times New Roman" w:hAnsi="Times New Roman"/>
                <w:color w:val="8064A2" w:themeColor="accent4"/>
                <w:sz w:val="24"/>
                <w:szCs w:val="24"/>
                <w:lang w:val="es-MX"/>
              </w:rPr>
              <w:t>analizarla en</w:t>
            </w:r>
            <w:r w:rsidRPr="00E4666A">
              <w:rPr>
                <w:rFonts w:ascii="Times New Roman" w:hAnsi="Times New Roman"/>
                <w:color w:val="8064A2" w:themeColor="accent4"/>
                <w:sz w:val="24"/>
                <w:szCs w:val="24"/>
                <w:lang w:val="es-MX"/>
              </w:rPr>
              <w:t xml:space="preserve"> un ambiente seguro.</w:t>
            </w:r>
            <w:r w:rsidRPr="00E4666A">
              <w:rPr>
                <w:rFonts w:ascii="Times New Roman" w:hAnsi="Times New Roman" w:eastAsia="Arial"/>
                <w:color w:val="000000" w:themeColor="text1"/>
                <w:sz w:val="28"/>
                <w:szCs w:val="28"/>
                <w:lang w:val="es-MX"/>
              </w:rPr>
              <w:t xml:space="preserve"> </w:t>
            </w:r>
          </w:p>
          <w:p w:rsidRPr="005872EC" w:rsidR="00760E14" w:rsidP="00BC3632" w:rsidRDefault="00760E14" w14:paraId="3DADD6E1" w14:textId="78BEC02A">
            <w:pPr>
              <w:rPr>
                <w:rFonts w:asciiTheme="minorHAnsi" w:hAnsiTheme="minorHAnsi" w:cstheme="minorBidi"/>
                <w:color w:val="8064A2" w:themeColor="accent4"/>
                <w:lang w:val="es-MX"/>
              </w:rPr>
            </w:pPr>
          </w:p>
        </w:tc>
      </w:tr>
      <w:tr w:rsidRPr="005872EC" w:rsidR="002570B8" w:rsidTr="672E1B24" w14:paraId="0FB05090" w14:textId="77777777">
        <w:trPr>
          <w:trHeight w:val="1253"/>
        </w:trPr>
        <w:tc>
          <w:tcPr>
            <w:tcW w:w="1951" w:type="dxa"/>
            <w:tcMar/>
          </w:tcPr>
          <w:p w:rsidRPr="00861DE1" w:rsidR="002570B8" w:rsidP="672E1B24" w:rsidRDefault="002570B8" w14:paraId="52CF7548" w14:textId="77777777">
            <w:pPr>
              <w:pStyle w:val="tableleft"/>
              <w:rPr>
                <w:rFonts w:ascii="Cambria" w:hAnsi="Cambria" w:cs="Calibri" w:asciiTheme="majorAscii" w:hAnsiTheme="majorAscii" w:cstheme="minorAscii"/>
                <w:lang w:val="es-MX"/>
              </w:rPr>
            </w:pPr>
            <w:r w:rsidRPr="672E1B24" w:rsidR="574D4028">
              <w:rPr>
                <w:rFonts w:ascii="Cambria" w:hAnsi="Cambria" w:cs="Calibri" w:asciiTheme="majorAscii" w:hAnsiTheme="majorAscii" w:cstheme="minorAscii"/>
                <w:lang w:val="es-MX"/>
              </w:rPr>
              <w:t>Plan de actividades</w:t>
            </w:r>
          </w:p>
        </w:tc>
        <w:tc>
          <w:tcPr>
            <w:tcW w:w="7625" w:type="dxa"/>
            <w:tcBorders>
              <w:top w:val="single" w:color="auto" w:sz="8" w:space="0"/>
              <w:bottom w:val="single" w:color="auto" w:sz="8" w:space="0"/>
            </w:tcBorders>
            <w:tcMar/>
          </w:tcPr>
          <w:p w:rsidRPr="005872EC" w:rsidR="002570B8" w:rsidP="00530917" w:rsidRDefault="002570B8" w14:paraId="7BD3327B" w14:textId="09CE34E4">
            <w:pPr>
              <w:rPr>
                <w:rFonts w:asciiTheme="minorHAnsi" w:hAnsiTheme="minorHAnsi" w:cstheme="minorBidi"/>
                <w:i/>
                <w:lang w:val="es-MX"/>
              </w:rPr>
            </w:pPr>
            <w:r w:rsidRPr="34357BC2">
              <w:rPr>
                <w:rFonts w:asciiTheme="minorHAnsi" w:hAnsiTheme="minorHAnsi" w:cstheme="minorBidi"/>
                <w:i/>
                <w:lang w:val="es-MX"/>
              </w:rPr>
              <w:t>Anexo.</w:t>
            </w:r>
          </w:p>
          <w:p w:rsidR="002570B8" w:rsidP="672E1B24" w:rsidRDefault="00F93231" w14:paraId="119C0936" w14:textId="7D654991">
            <w:pPr>
              <w:spacing w:line="276" w:lineRule="auto"/>
              <w:rPr>
                <w:rFonts w:ascii="Times New Roman" w:hAnsi="Times New Roman"/>
                <w:color w:val="8064A2" w:themeColor="accent4"/>
                <w:lang w:val="es-MX"/>
              </w:rPr>
            </w:pPr>
            <w:r w:rsidRPr="672E1B24" w:rsidR="332D2EFD">
              <w:rPr>
                <w:rFonts w:ascii="Times New Roman" w:hAnsi="Times New Roman"/>
                <w:color w:val="8064A2" w:themeColor="accent4" w:themeTint="FF" w:themeShade="FF"/>
                <w:sz w:val="24"/>
                <w:szCs w:val="24"/>
                <w:lang w:val="es-MX"/>
              </w:rPr>
              <w:t xml:space="preserve">El </w:t>
            </w:r>
            <w:r w:rsidRPr="672E1B24" w:rsidR="2329DAA1">
              <w:rPr>
                <w:rFonts w:ascii="Times New Roman" w:hAnsi="Times New Roman"/>
                <w:color w:val="8064A2" w:themeColor="accent4" w:themeTint="FF" w:themeShade="FF"/>
                <w:sz w:val="24"/>
                <w:szCs w:val="24"/>
                <w:lang w:val="es-MX"/>
              </w:rPr>
              <w:t>plan</w:t>
            </w:r>
            <w:r w:rsidRPr="672E1B24" w:rsidR="4DDCBE14">
              <w:rPr>
                <w:rFonts w:ascii="Times New Roman" w:hAnsi="Times New Roman"/>
                <w:color w:val="8064A2" w:themeColor="accent4" w:themeTint="FF" w:themeShade="FF"/>
                <w:sz w:val="24"/>
                <w:szCs w:val="24"/>
                <w:lang w:val="es-MX"/>
              </w:rPr>
              <w:t xml:space="preserve"> de actividades</w:t>
            </w:r>
            <w:r w:rsidRPr="672E1B24" w:rsidR="2329DAA1">
              <w:rPr>
                <w:rFonts w:ascii="Times New Roman" w:hAnsi="Times New Roman"/>
                <w:color w:val="8064A2" w:themeColor="accent4" w:themeTint="FF" w:themeShade="FF"/>
                <w:sz w:val="24"/>
                <w:szCs w:val="24"/>
                <w:lang w:val="es-MX"/>
              </w:rPr>
              <w:t xml:space="preserve"> se encuentra e</w:t>
            </w:r>
            <w:r w:rsidRPr="672E1B24" w:rsidR="47A561FE">
              <w:rPr>
                <w:rFonts w:ascii="Times New Roman" w:hAnsi="Times New Roman"/>
                <w:color w:val="8064A2" w:themeColor="accent4" w:themeTint="FF" w:themeShade="FF"/>
                <w:sz w:val="24"/>
                <w:szCs w:val="24"/>
                <w:lang w:val="es-MX"/>
              </w:rPr>
              <w:t>n la carpeta de</w:t>
            </w:r>
            <w:r w:rsidRPr="672E1B24" w:rsidR="7D73154A">
              <w:rPr>
                <w:rFonts w:ascii="Times New Roman" w:hAnsi="Times New Roman"/>
                <w:color w:val="8064A2" w:themeColor="accent4" w:themeTint="FF" w:themeShade="FF"/>
                <w:sz w:val="24"/>
                <w:szCs w:val="24"/>
                <w:lang w:val="es-MX"/>
              </w:rPr>
              <w:t xml:space="preserve"> </w:t>
            </w:r>
            <w:r w:rsidRPr="672E1B24" w:rsidR="47A561FE">
              <w:rPr>
                <w:rFonts w:ascii="Times New Roman" w:hAnsi="Times New Roman"/>
                <w:color w:val="8064A2" w:themeColor="accent4" w:themeTint="FF" w:themeShade="FF"/>
                <w:sz w:val="24"/>
                <w:szCs w:val="24"/>
                <w:lang w:val="es-MX"/>
              </w:rPr>
              <w:t>A</w:t>
            </w:r>
            <w:r w:rsidRPr="672E1B24" w:rsidR="7D73154A">
              <w:rPr>
                <w:rFonts w:ascii="Times New Roman" w:hAnsi="Times New Roman"/>
                <w:color w:val="8064A2" w:themeColor="accent4" w:themeTint="FF" w:themeShade="FF"/>
                <w:sz w:val="24"/>
                <w:szCs w:val="24"/>
                <w:lang w:val="es-MX"/>
              </w:rPr>
              <w:t>nexo</w:t>
            </w:r>
            <w:r w:rsidRPr="672E1B24" w:rsidR="47A561FE">
              <w:rPr>
                <w:rFonts w:ascii="Times New Roman" w:hAnsi="Times New Roman"/>
                <w:color w:val="8064A2" w:themeColor="accent4" w:themeTint="FF" w:themeShade="FF"/>
                <w:sz w:val="24"/>
                <w:szCs w:val="24"/>
                <w:lang w:val="es-MX"/>
              </w:rPr>
              <w:t>s</w:t>
            </w:r>
            <w:r w:rsidRPr="672E1B24" w:rsidR="7D73154A">
              <w:rPr>
                <w:rFonts w:ascii="Times New Roman" w:hAnsi="Times New Roman"/>
                <w:color w:val="8064A2" w:themeColor="accent4" w:themeTint="FF" w:themeShade="FF"/>
                <w:sz w:val="24"/>
                <w:szCs w:val="24"/>
                <w:lang w:val="es-MX"/>
              </w:rPr>
              <w:t xml:space="preserve"> de</w:t>
            </w:r>
            <w:r w:rsidRPr="672E1B24" w:rsidR="0DE0E339">
              <w:rPr>
                <w:rFonts w:ascii="Times New Roman" w:hAnsi="Times New Roman"/>
                <w:color w:val="8064A2" w:themeColor="accent4" w:themeTint="FF" w:themeShade="FF"/>
                <w:sz w:val="24"/>
                <w:szCs w:val="24"/>
                <w:lang w:val="es-MX"/>
              </w:rPr>
              <w:t xml:space="preserve">l documento </w:t>
            </w:r>
            <w:r w:rsidRPr="672E1B24" w:rsidR="4DDCBE14">
              <w:rPr>
                <w:rFonts w:ascii="Times New Roman" w:hAnsi="Times New Roman"/>
                <w:color w:val="8064A2" w:themeColor="accent4" w:themeTint="FF" w:themeShade="FF"/>
                <w:sz w:val="24"/>
                <w:szCs w:val="24"/>
                <w:lang w:val="es-MX"/>
              </w:rPr>
              <w:t xml:space="preserve">titulado </w:t>
            </w:r>
            <w:r w:rsidRPr="672E1B24" w:rsidR="53E5B643">
              <w:rPr>
                <w:rFonts w:ascii="Times New Roman" w:hAnsi="Times New Roman"/>
                <w:color w:val="8064A2" w:themeColor="accent4" w:themeTint="FF" w:themeShade="FF"/>
                <w:sz w:val="24"/>
                <w:szCs w:val="24"/>
                <w:lang w:val="es-MX"/>
              </w:rPr>
              <w:t>“</w:t>
            </w:r>
            <w:r w:rsidRPr="672E1B24" w:rsidR="4DDCBE14">
              <w:rPr>
                <w:rFonts w:ascii="Times New Roman" w:hAnsi="Times New Roman"/>
                <w:color w:val="8064A2" w:themeColor="accent4" w:themeTint="FF" w:themeShade="FF"/>
                <w:sz w:val="24"/>
                <w:szCs w:val="24"/>
                <w:lang w:val="es-MX"/>
              </w:rPr>
              <w:t>Plan del Proyecto</w:t>
            </w:r>
            <w:r w:rsidRPr="672E1B24" w:rsidR="53E5B643">
              <w:rPr>
                <w:rFonts w:ascii="Times New Roman" w:hAnsi="Times New Roman"/>
                <w:color w:val="8064A2" w:themeColor="accent4" w:themeTint="FF" w:themeShade="FF"/>
                <w:sz w:val="24"/>
                <w:szCs w:val="24"/>
                <w:lang w:val="es-MX"/>
              </w:rPr>
              <w:t>”</w:t>
            </w:r>
            <w:r w:rsidRPr="672E1B24" w:rsidR="5F017D58">
              <w:rPr>
                <w:rFonts w:ascii="Times New Roman" w:hAnsi="Times New Roman"/>
                <w:color w:val="8064A2" w:themeColor="accent4" w:themeTint="FF" w:themeShade="FF"/>
                <w:sz w:val="24"/>
                <w:szCs w:val="24"/>
                <w:lang w:val="es-MX"/>
              </w:rPr>
              <w:t>,</w:t>
            </w:r>
            <w:r w:rsidRPr="672E1B24" w:rsidR="6929372E">
              <w:rPr>
                <w:rFonts w:ascii="Times New Roman" w:hAnsi="Times New Roman"/>
                <w:color w:val="8064A2" w:themeColor="accent4" w:themeTint="FF" w:themeShade="FF"/>
                <w:sz w:val="24"/>
                <w:szCs w:val="24"/>
                <w:lang w:val="es-MX"/>
              </w:rPr>
              <w:t xml:space="preserve"> donde se especifica</w:t>
            </w:r>
            <w:r w:rsidRPr="672E1B24" w:rsidR="69A6F546">
              <w:rPr>
                <w:rFonts w:ascii="Times New Roman" w:hAnsi="Times New Roman"/>
                <w:color w:val="8064A2" w:themeColor="accent4" w:themeTint="FF" w:themeShade="FF"/>
                <w:sz w:val="24"/>
                <w:szCs w:val="24"/>
                <w:lang w:val="es-MX"/>
              </w:rPr>
              <w:t xml:space="preserve"> el cronograma de</w:t>
            </w:r>
            <w:r w:rsidRPr="672E1B24" w:rsidR="6929372E">
              <w:rPr>
                <w:rFonts w:ascii="Times New Roman" w:hAnsi="Times New Roman"/>
                <w:color w:val="8064A2" w:themeColor="accent4" w:themeTint="FF" w:themeShade="FF"/>
                <w:sz w:val="24"/>
                <w:szCs w:val="24"/>
                <w:lang w:val="es-MX"/>
              </w:rPr>
              <w:t xml:space="preserve"> </w:t>
            </w:r>
            <w:r w:rsidRPr="672E1B24" w:rsidR="1882EF8A">
              <w:rPr>
                <w:rFonts w:ascii="Times New Roman" w:hAnsi="Times New Roman"/>
                <w:color w:val="8064A2" w:themeColor="accent4" w:themeTint="FF" w:themeShade="FF"/>
                <w:sz w:val="24"/>
                <w:szCs w:val="24"/>
                <w:lang w:val="es-MX"/>
              </w:rPr>
              <w:t>l</w:t>
            </w:r>
            <w:r w:rsidRPr="672E1B24" w:rsidR="369F6906">
              <w:rPr>
                <w:rFonts w:ascii="Times New Roman" w:hAnsi="Times New Roman"/>
                <w:color w:val="8064A2" w:themeColor="accent4" w:themeTint="FF" w:themeShade="FF"/>
                <w:sz w:val="24"/>
                <w:szCs w:val="24"/>
                <w:lang w:val="es-MX"/>
              </w:rPr>
              <w:t>os procesos y las actividades que se realizarán a lo largo del proyecto.</w:t>
            </w:r>
          </w:p>
          <w:p w:rsidR="00DD0A0C" w:rsidRDefault="00DD0A0C" w14:paraId="45F972AF" w14:textId="5BF8083B">
            <w:pPr>
              <w:spacing w:line="276" w:lineRule="auto"/>
              <w:rPr>
                <w:rFonts w:ascii="Times New Roman" w:hAnsi="Times New Roman"/>
                <w:color w:val="8064A2" w:themeColor="accent4"/>
                <w:sz w:val="24"/>
                <w:szCs w:val="24"/>
                <w:lang w:val="es-MX"/>
              </w:rPr>
            </w:pPr>
          </w:p>
          <w:p w:rsidRPr="00F928CB" w:rsidR="00C36D9A" w:rsidP="00E4666A" w:rsidRDefault="005B5EE1" w14:paraId="70448507" w14:textId="5D49E569">
            <w:pPr>
              <w:spacing w:line="276" w:lineRule="auto"/>
              <w:rPr>
                <w:rFonts w:ascii="Times New Roman" w:hAnsi="Times New Roman"/>
                <w:lang w:val="es-MX"/>
              </w:rPr>
            </w:pPr>
            <w:r w:rsidRPr="672E1B24" w:rsidR="0394C688">
              <w:rPr>
                <w:rFonts w:ascii="Times New Roman" w:hAnsi="Times New Roman"/>
                <w:color w:val="8064A2" w:themeColor="accent4" w:themeTint="FF" w:themeShade="FF"/>
                <w:sz w:val="24"/>
                <w:szCs w:val="24"/>
                <w:lang w:val="es-MX"/>
              </w:rPr>
              <w:t xml:space="preserve">Por otro lado, </w:t>
            </w:r>
            <w:r w:rsidRPr="672E1B24" w:rsidR="6B468423">
              <w:rPr>
                <w:rFonts w:ascii="Times New Roman" w:hAnsi="Times New Roman"/>
                <w:color w:val="8064A2" w:themeColor="accent4" w:themeTint="FF" w:themeShade="FF"/>
                <w:sz w:val="24"/>
                <w:szCs w:val="24"/>
                <w:lang w:val="es-MX"/>
              </w:rPr>
              <w:t>se encuentra e</w:t>
            </w:r>
            <w:r w:rsidRPr="672E1B24" w:rsidR="4AF020FF">
              <w:rPr>
                <w:rFonts w:ascii="Times New Roman" w:hAnsi="Times New Roman"/>
                <w:color w:val="8064A2" w:themeColor="accent4" w:themeTint="FF" w:themeShade="FF"/>
                <w:sz w:val="24"/>
                <w:szCs w:val="24"/>
                <w:lang w:val="es-MX"/>
              </w:rPr>
              <w:t>n la carpeta de</w:t>
            </w:r>
            <w:r w:rsidRPr="672E1B24" w:rsidR="6B468423">
              <w:rPr>
                <w:rFonts w:ascii="Times New Roman" w:hAnsi="Times New Roman"/>
                <w:color w:val="8064A2" w:themeColor="accent4" w:themeTint="FF" w:themeShade="FF"/>
                <w:sz w:val="24"/>
                <w:szCs w:val="24"/>
                <w:lang w:val="es-MX"/>
              </w:rPr>
              <w:t xml:space="preserve"> </w:t>
            </w:r>
            <w:r w:rsidRPr="672E1B24" w:rsidR="4AF020FF">
              <w:rPr>
                <w:rFonts w:ascii="Times New Roman" w:hAnsi="Times New Roman"/>
                <w:color w:val="8064A2" w:themeColor="accent4" w:themeTint="FF" w:themeShade="FF"/>
                <w:sz w:val="24"/>
                <w:szCs w:val="24"/>
                <w:lang w:val="es-MX"/>
              </w:rPr>
              <w:t>A</w:t>
            </w:r>
            <w:r w:rsidRPr="672E1B24" w:rsidR="6B468423">
              <w:rPr>
                <w:rFonts w:ascii="Times New Roman" w:hAnsi="Times New Roman"/>
                <w:color w:val="8064A2" w:themeColor="accent4" w:themeTint="FF" w:themeShade="FF"/>
                <w:sz w:val="24"/>
                <w:szCs w:val="24"/>
                <w:lang w:val="es-MX"/>
              </w:rPr>
              <w:t>nexo</w:t>
            </w:r>
            <w:r w:rsidRPr="672E1B24" w:rsidR="4AF020FF">
              <w:rPr>
                <w:rFonts w:ascii="Times New Roman" w:hAnsi="Times New Roman"/>
                <w:color w:val="8064A2" w:themeColor="accent4" w:themeTint="FF" w:themeShade="FF"/>
                <w:sz w:val="24"/>
                <w:szCs w:val="24"/>
                <w:lang w:val="es-MX"/>
              </w:rPr>
              <w:t>s</w:t>
            </w:r>
            <w:r w:rsidRPr="672E1B24" w:rsidR="6B468423">
              <w:rPr>
                <w:rFonts w:ascii="Times New Roman" w:hAnsi="Times New Roman"/>
                <w:color w:val="8064A2" w:themeColor="accent4" w:themeTint="FF" w:themeShade="FF"/>
                <w:sz w:val="24"/>
                <w:szCs w:val="24"/>
                <w:lang w:val="es-MX"/>
              </w:rPr>
              <w:t xml:space="preserve"> del </w:t>
            </w:r>
            <w:r w:rsidRPr="672E1B24" w:rsidR="12704A14">
              <w:rPr>
                <w:rFonts w:ascii="Times New Roman" w:hAnsi="Times New Roman"/>
                <w:color w:val="8064A2" w:themeColor="accent4" w:themeTint="FF" w:themeShade="FF"/>
                <w:sz w:val="24"/>
                <w:szCs w:val="24"/>
                <w:lang w:val="es-MX"/>
              </w:rPr>
              <w:t>documento</w:t>
            </w:r>
            <w:r w:rsidRPr="672E1B24" w:rsidR="72C8228D">
              <w:rPr>
                <w:rFonts w:ascii="Times New Roman" w:hAnsi="Times New Roman"/>
                <w:color w:val="8064A2" w:themeColor="accent4" w:themeTint="FF" w:themeShade="FF"/>
                <w:sz w:val="24"/>
                <w:szCs w:val="24"/>
                <w:lang w:val="es-MX"/>
              </w:rPr>
              <w:t xml:space="preserve"> titulado </w:t>
            </w:r>
            <w:r w:rsidRPr="672E1B24" w:rsidR="53E5B643">
              <w:rPr>
                <w:rFonts w:ascii="Times New Roman" w:hAnsi="Times New Roman"/>
                <w:color w:val="8064A2" w:themeColor="accent4" w:themeTint="FF" w:themeShade="FF"/>
                <w:sz w:val="24"/>
                <w:szCs w:val="24"/>
                <w:lang w:val="es-MX"/>
              </w:rPr>
              <w:t>“</w:t>
            </w:r>
            <w:r w:rsidRPr="672E1B24" w:rsidR="7B95717A">
              <w:rPr>
                <w:rFonts w:ascii="Times New Roman" w:hAnsi="Times New Roman"/>
                <w:color w:val="8064A2" w:themeColor="accent4" w:themeTint="FF" w:themeShade="FF"/>
                <w:sz w:val="24"/>
                <w:szCs w:val="24"/>
                <w:lang w:val="es-MX"/>
              </w:rPr>
              <w:t>Plan de proyecto (duración y costos)</w:t>
            </w:r>
            <w:r w:rsidRPr="672E1B24" w:rsidR="53E5B643">
              <w:rPr>
                <w:rFonts w:ascii="Times New Roman" w:hAnsi="Times New Roman"/>
                <w:color w:val="8064A2" w:themeColor="accent4" w:themeTint="FF" w:themeShade="FF"/>
                <w:sz w:val="24"/>
                <w:szCs w:val="24"/>
                <w:lang w:val="es-MX"/>
              </w:rPr>
              <w:t>”</w:t>
            </w:r>
            <w:r w:rsidRPr="672E1B24" w:rsidR="7B95717A">
              <w:rPr>
                <w:rFonts w:ascii="Times New Roman" w:hAnsi="Times New Roman"/>
                <w:color w:val="8064A2" w:themeColor="accent4" w:themeTint="FF" w:themeShade="FF"/>
                <w:sz w:val="24"/>
                <w:szCs w:val="24"/>
                <w:lang w:val="es-MX"/>
              </w:rPr>
              <w:t>, donde se</w:t>
            </w:r>
            <w:r w:rsidRPr="672E1B24" w:rsidR="4F6C2AB3">
              <w:rPr>
                <w:rFonts w:ascii="Times New Roman" w:hAnsi="Times New Roman"/>
                <w:color w:val="8064A2" w:themeColor="accent4" w:themeTint="FF" w:themeShade="FF"/>
                <w:sz w:val="24"/>
                <w:szCs w:val="24"/>
                <w:lang w:val="es-MX"/>
              </w:rPr>
              <w:t xml:space="preserve"> especifica la duración en días y horas las actividades </w:t>
            </w:r>
            <w:r w:rsidRPr="672E1B24" w:rsidR="69A6F546">
              <w:rPr>
                <w:rFonts w:ascii="Times New Roman" w:hAnsi="Times New Roman"/>
                <w:color w:val="8064A2" w:themeColor="accent4" w:themeTint="FF" w:themeShade="FF"/>
                <w:sz w:val="24"/>
                <w:szCs w:val="24"/>
                <w:lang w:val="es-MX"/>
              </w:rPr>
              <w:t xml:space="preserve">que se realizarán a lo largo del proyecto, así como </w:t>
            </w:r>
            <w:r w:rsidRPr="672E1B24" w:rsidR="2AA6565B">
              <w:rPr>
                <w:rFonts w:ascii="Times New Roman" w:hAnsi="Times New Roman"/>
                <w:color w:val="8064A2" w:themeColor="accent4" w:themeTint="FF" w:themeShade="FF"/>
                <w:sz w:val="24"/>
                <w:szCs w:val="24"/>
                <w:lang w:val="es-MX"/>
              </w:rPr>
              <w:t>el desglose de</w:t>
            </w:r>
            <w:r w:rsidRPr="672E1B24" w:rsidR="3465B357">
              <w:rPr>
                <w:rFonts w:ascii="Times New Roman" w:hAnsi="Times New Roman"/>
                <w:color w:val="8064A2" w:themeColor="accent4" w:themeTint="FF" w:themeShade="FF"/>
                <w:sz w:val="24"/>
                <w:szCs w:val="24"/>
                <w:lang w:val="es-MX"/>
              </w:rPr>
              <w:t>l costo total del proyecto.</w:t>
            </w:r>
          </w:p>
        </w:tc>
      </w:tr>
    </w:tbl>
    <w:p w:rsidRPr="005872EC" w:rsidR="00180B2C" w:rsidP="672E1B24" w:rsidRDefault="009D482F" w14:paraId="389F3DF4" w14:textId="6346C20E">
      <w:pPr>
        <w:pStyle w:val="Heading1"/>
        <w:rPr>
          <w:lang w:val="es-MX"/>
        </w:rPr>
      </w:pPr>
      <w:bookmarkStart w:name="_Toc290629432" w:id="787"/>
      <w:r w:rsidRPr="672E1B24" w:rsidR="4B27B367">
        <w:rPr>
          <w:lang w:val="es-MX"/>
        </w:rPr>
        <w:t>Conclusiones</w:t>
      </w:r>
      <w:bookmarkEnd w:id="787"/>
    </w:p>
    <w:p w:rsidR="7CA8F4AF" w:rsidP="672E1B24" w:rsidRDefault="7CA8F4AF" w14:paraId="5D1A5DC4" w14:textId="73CCF4EE">
      <w:pPr>
        <w:jc w:val="both"/>
        <w:rPr>
          <w:rFonts w:ascii="Calibri" w:hAnsi="Calibri" w:cs="" w:asciiTheme="minorAscii" w:hAnsiTheme="minorAscii" w:cstheme="minorBidi"/>
          <w:color w:val="8064A2" w:themeColor="accent4"/>
          <w:lang w:val="es-MX"/>
        </w:rPr>
      </w:pPr>
    </w:p>
    <w:p w:rsidRPr="005315DC" w:rsidR="00CB3E14" w:rsidP="672E1B24" w:rsidRDefault="6EA7AEB2" w14:paraId="78A098BF" w14:textId="77777777">
      <w:pPr>
        <w:spacing w:line="276" w:lineRule="auto"/>
        <w:jc w:val="both"/>
        <w:rPr>
          <w:rFonts w:ascii="Times New Roman" w:hAnsi="Times New Roman"/>
          <w:color w:val="7F64A2"/>
          <w:sz w:val="24"/>
          <w:szCs w:val="24"/>
          <w:lang w:val="es-MX"/>
        </w:rPr>
      </w:pPr>
      <w:r w:rsidRPr="672E1B24" w:rsidR="77D223BD">
        <w:rPr>
          <w:rFonts w:ascii="Times New Roman" w:hAnsi="Times New Roman"/>
          <w:color w:val="7F64A2"/>
          <w:sz w:val="24"/>
          <w:szCs w:val="24"/>
          <w:lang w:val="es-MX"/>
        </w:rPr>
        <w:t xml:space="preserve">La implementación de este sistema es fundamental para mejorar y facilitar el proceso de agendar citas en el Instituto Mexicano del Seguro Social, satisfaciendo las crecientes demandas de los usuarios en cuanto al tiempo de espera, accesibilidad y experiencia del usuario en la programación de citas médicas. </w:t>
      </w:r>
    </w:p>
    <w:p w:rsidRPr="005315DC" w:rsidR="00CB3E14" w:rsidP="672E1B24" w:rsidRDefault="00CB3E14" w14:paraId="1E4F131B" w14:textId="77777777">
      <w:pPr>
        <w:spacing w:line="276" w:lineRule="auto"/>
        <w:jc w:val="both"/>
        <w:rPr>
          <w:rFonts w:ascii="Times New Roman" w:hAnsi="Times New Roman"/>
          <w:color w:val="7F64A2"/>
          <w:sz w:val="24"/>
          <w:szCs w:val="24"/>
          <w:lang w:val="es-MX"/>
        </w:rPr>
      </w:pPr>
    </w:p>
    <w:p w:rsidRPr="005315DC" w:rsidR="00D43171" w:rsidP="672E1B24" w:rsidRDefault="6EA7AEB2" w14:paraId="3ACA38D0" w14:textId="77777777">
      <w:pPr>
        <w:spacing w:line="276" w:lineRule="auto"/>
        <w:jc w:val="both"/>
        <w:rPr>
          <w:rFonts w:ascii="Times New Roman" w:hAnsi="Times New Roman"/>
          <w:color w:val="7F64A2"/>
          <w:sz w:val="24"/>
          <w:szCs w:val="24"/>
          <w:lang w:val="es-MX"/>
        </w:rPr>
      </w:pPr>
      <w:r w:rsidRPr="672E1B24" w:rsidR="77D223BD">
        <w:rPr>
          <w:rFonts w:ascii="Times New Roman" w:hAnsi="Times New Roman"/>
          <w:color w:val="7F64A2"/>
          <w:sz w:val="24"/>
          <w:szCs w:val="24"/>
          <w:lang w:val="es-MX"/>
        </w:rPr>
        <w:t xml:space="preserve">Además, existe la posible necesidad de acceso a infraestructura informática del IMSS como servidores o bases de datos. </w:t>
      </w:r>
      <w:r w:rsidRPr="672E1B24" w:rsidR="77D223BD">
        <w:rPr>
          <w:rFonts w:ascii="Times New Roman" w:hAnsi="Times New Roman"/>
          <w:color w:val="7F64A2"/>
          <w:sz w:val="24"/>
          <w:szCs w:val="24"/>
          <w:lang w:val="es-MX"/>
        </w:rPr>
        <w:t>Basándonos en la duración estimada de cada actividad, se estima que el proyecto tomará un total de 41 días laborales para completarse, con actividades como la producción de soluciones de diseño y conocer al usuario que podrían requerir un periodo más prolongado.</w:t>
      </w:r>
      <w:r w:rsidRPr="672E1B24" w:rsidR="77D223BD">
        <w:rPr>
          <w:rFonts w:ascii="Times New Roman" w:hAnsi="Times New Roman"/>
          <w:color w:val="7F64A2"/>
          <w:sz w:val="24"/>
          <w:szCs w:val="24"/>
          <w:lang w:val="es-MX"/>
        </w:rPr>
        <w:t xml:space="preserve"> En cuanto a los costos del proyecto, los gastos asociados con cada actividad han sido respectivamente calculados, obteniendo un costo total estimado de $142,065 MXN</w:t>
      </w:r>
      <w:r w:rsidRPr="672E1B24" w:rsidR="7A66FF38">
        <w:rPr>
          <w:rFonts w:ascii="Times New Roman" w:hAnsi="Times New Roman"/>
          <w:color w:val="7F64A2"/>
          <w:sz w:val="24"/>
          <w:szCs w:val="24"/>
          <w:lang w:val="es-MX"/>
        </w:rPr>
        <w:t xml:space="preserve">. </w:t>
      </w:r>
    </w:p>
    <w:p w:rsidRPr="005315DC" w:rsidR="00D43171" w:rsidP="672E1B24" w:rsidRDefault="00D43171" w14:paraId="34F0B12D" w14:textId="77777777">
      <w:pPr>
        <w:spacing w:line="276" w:lineRule="auto"/>
        <w:jc w:val="both"/>
        <w:rPr>
          <w:rFonts w:ascii="Times New Roman" w:hAnsi="Times New Roman"/>
          <w:color w:val="7F64A2"/>
          <w:sz w:val="24"/>
          <w:szCs w:val="24"/>
          <w:lang w:val="es-MX"/>
        </w:rPr>
      </w:pPr>
    </w:p>
    <w:p w:rsidRPr="005315DC" w:rsidR="00180B2C" w:rsidP="672E1B24" w:rsidRDefault="6EA7AEB2" w14:paraId="05DCC35B" w14:textId="4ED53B3E">
      <w:pPr>
        <w:spacing w:line="276" w:lineRule="auto"/>
        <w:jc w:val="both"/>
        <w:rPr>
          <w:rFonts w:ascii="Times New Roman" w:hAnsi="Times New Roman"/>
          <w:color w:val="7F64A2"/>
          <w:sz w:val="24"/>
          <w:szCs w:val="24"/>
          <w:lang w:val="es-MX"/>
        </w:rPr>
      </w:pPr>
      <w:r w:rsidRPr="672E1B24" w:rsidR="77D223BD">
        <w:rPr>
          <w:rFonts w:ascii="Times New Roman" w:hAnsi="Times New Roman"/>
          <w:color w:val="7F64A2"/>
          <w:sz w:val="24"/>
          <w:szCs w:val="24"/>
          <w:lang w:val="es-MX"/>
        </w:rPr>
        <w:t xml:space="preserve">Aun se tienen algunas cuestiones pendientes, como la aceptación del usuario. Por lo tanto, se están planificando pruebas y métricas para evaluar el funcionamiento del sistema ante el uso de los usuarios. </w:t>
      </w:r>
      <w:r w:rsidRPr="672E1B24" w:rsidR="77D223BD">
        <w:rPr>
          <w:rFonts w:ascii="Times New Roman" w:hAnsi="Times New Roman"/>
          <w:color w:val="7F64A2"/>
          <w:sz w:val="24"/>
          <w:szCs w:val="24"/>
          <w:lang w:val="es-MX"/>
        </w:rPr>
        <w:t>El objetivo principal de estas pruebas es garantizar la aceptación del usuario e identificar posibles áreas de mejora, ya que es fundamental para nosotros asegurar que el sistema no solo cumpla con los requisitos del sistema, sino que también satisfaga las necesidades y preferencias de los usuarios finales.</w:t>
      </w:r>
    </w:p>
    <w:sectPr w:rsidRPr="005315DC" w:rsidR="00180B2C" w:rsidSect="00BD18D9">
      <w:pgSz w:w="12240" w:h="15840" w:orient="portrait"/>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D18D9" w:rsidP="00366E4D" w:rsidRDefault="00BD18D9" w14:paraId="4F1CC39A" w14:textId="77777777">
      <w:pPr>
        <w:spacing w:before="0" w:after="0" w:line="240" w:lineRule="auto"/>
      </w:pPr>
      <w:r>
        <w:separator/>
      </w:r>
    </w:p>
  </w:endnote>
  <w:endnote w:type="continuationSeparator" w:id="0">
    <w:p w:rsidR="00BD18D9" w:rsidP="00366E4D" w:rsidRDefault="00BD18D9" w14:paraId="2228EDBF" w14:textId="77777777">
      <w:pPr>
        <w:spacing w:before="0" w:after="0" w:line="240" w:lineRule="auto"/>
      </w:pPr>
      <w:r>
        <w:continuationSeparator/>
      </w:r>
    </w:p>
  </w:endnote>
  <w:endnote w:type="continuationNotice" w:id="1">
    <w:p w:rsidR="00BD18D9" w:rsidRDefault="00BD18D9" w14:paraId="7A632D5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843057"/>
      <w:docPartObj>
        <w:docPartGallery w:val="Page Numbers (Bottom of Page)"/>
        <w:docPartUnique/>
      </w:docPartObj>
    </w:sdtPr>
    <w:sdtEndPr>
      <w:rPr>
        <w:noProof/>
      </w:rPr>
    </w:sdtEndPr>
    <w:sdtContent>
      <w:p w:rsidR="009341AC" w:rsidRDefault="009341AC" w14:paraId="266DD81D" w14:textId="77777777">
        <w:pPr>
          <w:pStyle w:val="Footer"/>
          <w:jc w:val="right"/>
        </w:pPr>
        <w:r>
          <w:fldChar w:fldCharType="begin"/>
        </w:r>
        <w:r>
          <w:instrText xml:space="preserve"> PAGE   \* MERGEFORMAT </w:instrText>
        </w:r>
        <w:r>
          <w:fldChar w:fldCharType="separate"/>
        </w:r>
        <w:r w:rsidR="005872EC">
          <w:rPr>
            <w:noProof/>
          </w:rPr>
          <w:t>2</w:t>
        </w:r>
        <w:r>
          <w:rPr>
            <w:noProof/>
          </w:rPr>
          <w:fldChar w:fldCharType="end"/>
        </w:r>
      </w:p>
    </w:sdtContent>
  </w:sdt>
  <w:p w:rsidR="009341AC" w:rsidRDefault="009341AC" w14:paraId="5F088CE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5070601"/>
      <w:docPartObj>
        <w:docPartGallery w:val="Page Numbers (Bottom of Page)"/>
        <w:docPartUnique/>
      </w:docPartObj>
    </w:sdtPr>
    <w:sdtContent>
      <w:p w:rsidR="00435466" w:rsidRDefault="00435466" w14:paraId="0CF2A339" w14:textId="77777777">
        <w:pPr>
          <w:pStyle w:val="Footer"/>
          <w:jc w:val="right"/>
        </w:pPr>
        <w:r>
          <w:fldChar w:fldCharType="begin"/>
        </w:r>
        <w:r>
          <w:instrText>PAGE   \* MERGEFORMAT</w:instrText>
        </w:r>
        <w:r>
          <w:fldChar w:fldCharType="separate"/>
        </w:r>
        <w:r w:rsidRPr="005872EC" w:rsidR="005872EC">
          <w:rPr>
            <w:noProof/>
            <w:lang w:val="es-ES"/>
          </w:rPr>
          <w:t>i</w:t>
        </w:r>
        <w:r>
          <w:fldChar w:fldCharType="end"/>
        </w:r>
      </w:p>
    </w:sdtContent>
  </w:sdt>
  <w:p w:rsidR="00435466" w:rsidRDefault="00435466" w14:paraId="536C6FC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D18D9" w:rsidP="00366E4D" w:rsidRDefault="00BD18D9" w14:paraId="675CEA62" w14:textId="77777777">
      <w:pPr>
        <w:spacing w:before="0" w:after="0" w:line="240" w:lineRule="auto"/>
      </w:pPr>
      <w:r>
        <w:separator/>
      </w:r>
    </w:p>
  </w:footnote>
  <w:footnote w:type="continuationSeparator" w:id="0">
    <w:p w:rsidR="00BD18D9" w:rsidP="00366E4D" w:rsidRDefault="00BD18D9" w14:paraId="64CAB5F3" w14:textId="77777777">
      <w:pPr>
        <w:spacing w:before="0" w:after="0" w:line="240" w:lineRule="auto"/>
      </w:pPr>
      <w:r>
        <w:continuationSeparator/>
      </w:r>
    </w:p>
  </w:footnote>
  <w:footnote w:type="continuationNotice" w:id="1">
    <w:p w:rsidR="00BD18D9" w:rsidRDefault="00BD18D9" w14:paraId="23874E2C"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D04C96" w:rsidRDefault="00366E4D" w14:paraId="4C7547E8" w14:textId="77777777">
    <w:pPr>
      <w:pStyle w:val="Header"/>
    </w:pPr>
    <w:r>
      <w:rPr>
        <w:noProof/>
        <w:lang w:val="es-MX" w:eastAsia="es-MX"/>
      </w:rPr>
      <mc:AlternateContent>
        <mc:Choice Requires="wps">
          <w:drawing>
            <wp:anchor distT="0" distB="0" distL="114300" distR="114300" simplePos="0" relativeHeight="251658241" behindDoc="0" locked="0" layoutInCell="1" allowOverlap="1" wp14:anchorId="0F1EAEED" wp14:editId="27296782">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rsidRPr="00495030" w:rsidR="00495030" w:rsidP="00495030" w:rsidRDefault="00366E4D" w14:paraId="6DB3B0A3" w14:textId="77777777">
                          <w:pPr>
                            <w:spacing w:before="0" w:line="240" w:lineRule="auto"/>
                            <w:ind w:left="-720" w:firstLine="720"/>
                            <w:rPr>
                              <w:sz w:val="20"/>
                              <w:szCs w:val="20"/>
                              <w:lang w:val="es-ES"/>
                            </w:rPr>
                          </w:pPr>
                          <w:r>
                            <w:rPr>
                              <w:b/>
                              <w:sz w:val="20"/>
                              <w:szCs w:val="20"/>
                              <w:lang w:val="es-ES"/>
                            </w:rPr>
                            <w:t>Título del Documento</w:t>
                          </w:r>
                          <w:r w:rsidRPr="00366E4D" w:rsidR="00821E01">
                            <w:rPr>
                              <w:b/>
                              <w:sz w:val="20"/>
                              <w:szCs w:val="20"/>
                              <w:lang w:val="es-ES"/>
                            </w:rPr>
                            <w:t xml:space="preserve">: </w:t>
                          </w:r>
                          <w:r w:rsidR="00052D90">
                            <w:rPr>
                              <w:sz w:val="20"/>
                              <w:szCs w:val="20"/>
                              <w:lang w:val="es-ES"/>
                            </w:rPr>
                            <w:t>Guía de definición del proyecto.</w:t>
                          </w:r>
                        </w:p>
                        <w:p w:rsidRPr="00366E4D" w:rsidR="00D04C96" w:rsidRDefault="00821E01" w14:paraId="218C4A03" w14:textId="77777777">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rsidRPr="00366E4D" w:rsidR="00D04C96" w:rsidRDefault="00821E01" w14:paraId="1E00250A" w14:textId="7CFDC0E9">
                          <w:pPr>
                            <w:rPr>
                              <w:rFonts w:ascii="Arial" w:hAnsi="Arial"/>
                              <w:sz w:val="20"/>
                              <w:szCs w:val="20"/>
                              <w:lang w:val="es-MX"/>
                            </w:rPr>
                          </w:pPr>
                          <w:r w:rsidRPr="00366E4D">
                            <w:rPr>
                              <w:b/>
                              <w:sz w:val="20"/>
                              <w:szCs w:val="20"/>
                              <w:lang w:val="es-ES"/>
                            </w:rPr>
                            <w:t xml:space="preserve">PROYECTO: </w:t>
                          </w:r>
                          <w:ins w:author="Reyna Valentina Ortiz Porras" w:date="2024-03-13T09:28:00Z" w:id="18">
                            <w:r w:rsidR="00502403">
                              <w:rPr>
                                <w:b/>
                                <w:color w:val="8064A2" w:themeColor="accent4"/>
                                <w:sz w:val="20"/>
                                <w:szCs w:val="20"/>
                                <w:lang w:val="es-ES"/>
                              </w:rPr>
                              <w:t>Salud Express</w:t>
                            </w:r>
                          </w:ins>
                          <w:del w:author="Reyna Valentina Ortiz Porras" w:date="2024-03-13T09:28:00Z" w:id="19">
                            <w:r w:rsidRPr="003779FC" w:rsidDel="00502403" w:rsidR="009D482F">
                              <w:rPr>
                                <w:b/>
                                <w:color w:val="8064A2" w:themeColor="accent4"/>
                                <w:sz w:val="20"/>
                                <w:szCs w:val="20"/>
                                <w:lang w:val="es-ES"/>
                              </w:rPr>
                              <w:delText>[nombre proyecto]</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F1EAEED">
              <v:stroke joinstyle="miter"/>
              <v:path gradientshapeok="t" o:connecttype="rect"/>
            </v:shapetype>
            <v:shape id="Text Box 48" style="position:absolute;margin-left:89.25pt;margin-top:-21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v:stroke linestyle="thinThick"/>
              <v:textbox>
                <w:txbxContent>
                  <w:p w:rsidRPr="00495030" w:rsidR="00495030" w:rsidP="00495030" w:rsidRDefault="00366E4D" w14:paraId="6DB3B0A3" w14:textId="77777777">
                    <w:pPr>
                      <w:spacing w:before="0" w:line="240" w:lineRule="auto"/>
                      <w:ind w:left="-720" w:firstLine="720"/>
                      <w:rPr>
                        <w:sz w:val="20"/>
                        <w:szCs w:val="20"/>
                        <w:lang w:val="es-ES"/>
                      </w:rPr>
                    </w:pPr>
                    <w:r>
                      <w:rPr>
                        <w:b/>
                        <w:sz w:val="20"/>
                        <w:szCs w:val="20"/>
                        <w:lang w:val="es-ES"/>
                      </w:rPr>
                      <w:t>Título del Documento</w:t>
                    </w:r>
                    <w:r w:rsidRPr="00366E4D" w:rsidR="00821E01">
                      <w:rPr>
                        <w:b/>
                        <w:sz w:val="20"/>
                        <w:szCs w:val="20"/>
                        <w:lang w:val="es-ES"/>
                      </w:rPr>
                      <w:t xml:space="preserve">: </w:t>
                    </w:r>
                    <w:r w:rsidR="00052D90">
                      <w:rPr>
                        <w:sz w:val="20"/>
                        <w:szCs w:val="20"/>
                        <w:lang w:val="es-ES"/>
                      </w:rPr>
                      <w:t>Guía de definición del proyecto.</w:t>
                    </w:r>
                  </w:p>
                  <w:p w:rsidRPr="00366E4D" w:rsidR="00D04C96" w:rsidRDefault="00821E01" w14:paraId="218C4A03" w14:textId="77777777">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rsidRPr="00366E4D" w:rsidR="00D04C96" w:rsidRDefault="00821E01" w14:paraId="1E00250A" w14:textId="7CFDC0E9">
                    <w:pPr>
                      <w:rPr>
                        <w:rFonts w:ascii="Arial" w:hAnsi="Arial"/>
                        <w:sz w:val="20"/>
                        <w:szCs w:val="20"/>
                        <w:lang w:val="es-MX"/>
                      </w:rPr>
                    </w:pPr>
                    <w:r w:rsidRPr="00366E4D">
                      <w:rPr>
                        <w:b/>
                        <w:sz w:val="20"/>
                        <w:szCs w:val="20"/>
                        <w:lang w:val="es-ES"/>
                      </w:rPr>
                      <w:t xml:space="preserve">PROYECTO: </w:t>
                    </w:r>
                    <w:ins w:author="Reyna Valentina Ortiz Porras" w:date="2024-03-13T09:28:00Z" w:id="20">
                      <w:r w:rsidR="00502403">
                        <w:rPr>
                          <w:b/>
                          <w:color w:val="8064A2" w:themeColor="accent4"/>
                          <w:sz w:val="20"/>
                          <w:szCs w:val="20"/>
                          <w:lang w:val="es-ES"/>
                        </w:rPr>
                        <w:t>Salud Express</w:t>
                      </w:r>
                    </w:ins>
                    <w:del w:author="Reyna Valentina Ortiz Porras" w:date="2024-03-13T09:28:00Z" w:id="21">
                      <w:r w:rsidRPr="003779FC" w:rsidDel="00502403" w:rsidR="009D482F">
                        <w:rPr>
                          <w:b/>
                          <w:color w:val="8064A2" w:themeColor="accent4"/>
                          <w:sz w:val="20"/>
                          <w:szCs w:val="20"/>
                          <w:lang w:val="es-ES"/>
                        </w:rPr>
                        <w:delText>[nombre proyecto]</w:delText>
                      </w:r>
                    </w:del>
                  </w:p>
                </w:txbxContent>
              </v:textbox>
            </v:shape>
          </w:pict>
        </mc:Fallback>
      </mc:AlternateContent>
    </w:r>
    <w:r>
      <w:rPr>
        <w:noProof/>
        <w:lang w:val="es-MX" w:eastAsia="es-MX"/>
      </w:rPr>
      <w:drawing>
        <wp:anchor distT="0" distB="0" distL="114300" distR="114300" simplePos="0" relativeHeight="251658240" behindDoc="1" locked="0" layoutInCell="1" allowOverlap="1" wp14:anchorId="7A749C8C" wp14:editId="66A69B25">
          <wp:simplePos x="0" y="0"/>
          <wp:positionH relativeFrom="column">
            <wp:posOffset>-489585</wp:posOffset>
          </wp:positionH>
          <wp:positionV relativeFrom="paragraph">
            <wp:posOffset>-382905</wp:posOffset>
          </wp:positionV>
          <wp:extent cx="1619250" cy="1204595"/>
          <wp:effectExtent l="0" t="0" r="0" b="0"/>
          <wp:wrapNone/>
          <wp:docPr id="257836166"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2" behindDoc="0" locked="0" layoutInCell="1" allowOverlap="1" wp14:anchorId="209AD70D" wp14:editId="6F38C3D1">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rsidR="00D04C96" w:rsidRDefault="00821E01" w14:paraId="53E2822C" w14:textId="2E26A38E">
                          <w:pPr>
                            <w:jc w:val="both"/>
                            <w:rPr>
                              <w:rFonts w:ascii="Arial" w:hAnsi="Arial" w:cs="Arial"/>
                              <w:b/>
                              <w:sz w:val="20"/>
                              <w:szCs w:val="20"/>
                              <w:lang w:val="es-MX"/>
                            </w:rPr>
                          </w:pPr>
                          <w:r w:rsidRPr="00366E4D">
                            <w:rPr>
                              <w:rFonts w:ascii="Arial" w:hAnsi="Arial" w:cs="Arial"/>
                              <w:b/>
                              <w:sz w:val="20"/>
                              <w:szCs w:val="20"/>
                              <w:lang w:val="es-MX"/>
                            </w:rPr>
                            <w:t xml:space="preserve">Fecha: </w:t>
                          </w:r>
                          <w:ins w:author="Reyna Valentina Ortiz Porras" w:date="2024-03-18T16:33:00Z" w:id="22">
                            <w:r w:rsidR="001323A6">
                              <w:rPr>
                                <w:rFonts w:ascii="Arial" w:hAnsi="Arial" w:cs="Arial"/>
                                <w:b/>
                                <w:color w:val="8064A2" w:themeColor="accent4"/>
                                <w:sz w:val="20"/>
                                <w:szCs w:val="20"/>
                                <w:lang w:val="es-MX"/>
                              </w:rPr>
                              <w:t>19/03/2024</w:t>
                            </w:r>
                          </w:ins>
                          <w:del w:author="Reyna Valentina Ortiz Porras" w:date="2024-03-18T16:33:00Z" w:id="23">
                            <w:r w:rsidRPr="00D43AC4" w:rsidDel="001323A6" w:rsidR="009D482F">
                              <w:rPr>
                                <w:rFonts w:ascii="Arial" w:hAnsi="Arial" w:cs="Arial"/>
                                <w:b/>
                                <w:color w:val="8064A2" w:themeColor="accent4"/>
                                <w:sz w:val="20"/>
                                <w:szCs w:val="20"/>
                                <w:lang w:val="es-MX"/>
                              </w:rPr>
                              <w:delText>[fecha de rev]</w:delText>
                            </w:r>
                          </w:del>
                        </w:p>
                        <w:p w:rsidRPr="00366E4D" w:rsidR="00366E4D" w:rsidRDefault="00366E4D" w14:paraId="33A8BB7C" w14:textId="77777777">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style="position:absolute;margin-left:363.75pt;margin-top: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w14:anchorId="209AD70D">
              <v:stroke linestyle="thinThick"/>
              <v:textbox>
                <w:txbxContent>
                  <w:p w:rsidR="00D04C96" w:rsidRDefault="00821E01" w14:paraId="53E2822C" w14:textId="2E26A38E">
                    <w:pPr>
                      <w:jc w:val="both"/>
                      <w:rPr>
                        <w:rFonts w:ascii="Arial" w:hAnsi="Arial" w:cs="Arial"/>
                        <w:b/>
                        <w:sz w:val="20"/>
                        <w:szCs w:val="20"/>
                        <w:lang w:val="es-MX"/>
                      </w:rPr>
                    </w:pPr>
                    <w:r w:rsidRPr="00366E4D">
                      <w:rPr>
                        <w:rFonts w:ascii="Arial" w:hAnsi="Arial" w:cs="Arial"/>
                        <w:b/>
                        <w:sz w:val="20"/>
                        <w:szCs w:val="20"/>
                        <w:lang w:val="es-MX"/>
                      </w:rPr>
                      <w:t xml:space="preserve">Fecha: </w:t>
                    </w:r>
                    <w:ins w:author="Reyna Valentina Ortiz Porras" w:date="2024-03-18T16:33:00Z" w:id="24">
                      <w:r w:rsidR="001323A6">
                        <w:rPr>
                          <w:rFonts w:ascii="Arial" w:hAnsi="Arial" w:cs="Arial"/>
                          <w:b/>
                          <w:color w:val="8064A2" w:themeColor="accent4"/>
                          <w:sz w:val="20"/>
                          <w:szCs w:val="20"/>
                          <w:lang w:val="es-MX"/>
                        </w:rPr>
                        <w:t>19/03/2024</w:t>
                      </w:r>
                    </w:ins>
                    <w:del w:author="Reyna Valentina Ortiz Porras" w:date="2024-03-18T16:33:00Z" w:id="25">
                      <w:r w:rsidRPr="00D43AC4" w:rsidDel="001323A6" w:rsidR="009D482F">
                        <w:rPr>
                          <w:rFonts w:ascii="Arial" w:hAnsi="Arial" w:cs="Arial"/>
                          <w:b/>
                          <w:color w:val="8064A2" w:themeColor="accent4"/>
                          <w:sz w:val="20"/>
                          <w:szCs w:val="20"/>
                          <w:lang w:val="es-MX"/>
                        </w:rPr>
                        <w:delText>[fecha de rev]</w:delText>
                      </w:r>
                    </w:del>
                  </w:p>
                  <w:p w:rsidRPr="00366E4D" w:rsidR="00366E4D" w:rsidRDefault="00366E4D" w14:paraId="33A8BB7C" w14:textId="77777777">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3" behindDoc="0" locked="0" layoutInCell="1" allowOverlap="1" wp14:anchorId="6FBD2EAC" wp14:editId="47B45F2A">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rsidR="00D04C96" w:rsidRDefault="00821E01" w14:paraId="4507AFB1" w14:textId="0A67FB48">
                          <w:pPr>
                            <w:rPr>
                              <w:rFonts w:ascii="Arial" w:hAnsi="Arial" w:cs="Arial"/>
                              <w:b/>
                              <w:sz w:val="20"/>
                              <w:szCs w:val="20"/>
                            </w:rPr>
                          </w:pPr>
                          <w:r w:rsidRPr="00366E4D">
                            <w:rPr>
                              <w:rFonts w:ascii="Arial" w:hAnsi="Arial" w:cs="Arial"/>
                              <w:b/>
                              <w:sz w:val="20"/>
                              <w:szCs w:val="20"/>
                            </w:rPr>
                            <w:t xml:space="preserve">Revision: </w:t>
                          </w:r>
                          <w:ins w:author="Reyna Valentina Ortiz Porras" w:date="2024-03-18T16:33:00Z" w:id="26">
                            <w:r w:rsidR="001323A6">
                              <w:rPr>
                                <w:rFonts w:ascii="Arial" w:hAnsi="Arial" w:cs="Arial"/>
                                <w:b/>
                                <w:color w:val="8064A2" w:themeColor="accent4"/>
                                <w:sz w:val="20"/>
                                <w:szCs w:val="20"/>
                              </w:rPr>
                              <w:t>1</w:t>
                            </w:r>
                          </w:ins>
                          <w:del w:author="Reyna Valentina Ortiz Porras" w:date="2024-03-18T16:33:00Z" w:id="27">
                            <w:r w:rsidRPr="00D43AC4" w:rsidDel="001323A6" w:rsidR="009D482F">
                              <w:rPr>
                                <w:rFonts w:ascii="Arial" w:hAnsi="Arial" w:cs="Arial"/>
                                <w:b/>
                                <w:color w:val="8064A2" w:themeColor="accent4"/>
                                <w:sz w:val="20"/>
                                <w:szCs w:val="20"/>
                              </w:rPr>
                              <w:delText>[número rev]</w:delText>
                            </w:r>
                          </w:del>
                        </w:p>
                        <w:p w:rsidRPr="00366E4D" w:rsidR="00A02EB8" w:rsidRDefault="00A02EB8" w14:paraId="52EBE940" w14:textId="77777777">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w14:anchorId="6FBD2EAC">
              <v:stroke linestyle="thinThick"/>
              <v:textbox>
                <w:txbxContent>
                  <w:p w:rsidR="00D04C96" w:rsidRDefault="00821E01" w14:paraId="4507AFB1" w14:textId="0A67FB48">
                    <w:pPr>
                      <w:rPr>
                        <w:rFonts w:ascii="Arial" w:hAnsi="Arial" w:cs="Arial"/>
                        <w:b/>
                        <w:sz w:val="20"/>
                        <w:szCs w:val="20"/>
                      </w:rPr>
                    </w:pPr>
                    <w:r w:rsidRPr="00366E4D">
                      <w:rPr>
                        <w:rFonts w:ascii="Arial" w:hAnsi="Arial" w:cs="Arial"/>
                        <w:b/>
                        <w:sz w:val="20"/>
                        <w:szCs w:val="20"/>
                      </w:rPr>
                      <w:t xml:space="preserve">Revision: </w:t>
                    </w:r>
                    <w:ins w:author="Reyna Valentina Ortiz Porras" w:date="2024-03-18T16:33:00Z" w:id="28">
                      <w:r w:rsidR="001323A6">
                        <w:rPr>
                          <w:rFonts w:ascii="Arial" w:hAnsi="Arial" w:cs="Arial"/>
                          <w:b/>
                          <w:color w:val="8064A2" w:themeColor="accent4"/>
                          <w:sz w:val="20"/>
                          <w:szCs w:val="20"/>
                        </w:rPr>
                        <w:t>1</w:t>
                      </w:r>
                    </w:ins>
                    <w:del w:author="Reyna Valentina Ortiz Porras" w:date="2024-03-18T16:33:00Z" w:id="29">
                      <w:r w:rsidRPr="00D43AC4" w:rsidDel="001323A6" w:rsidR="009D482F">
                        <w:rPr>
                          <w:rFonts w:ascii="Arial" w:hAnsi="Arial" w:cs="Arial"/>
                          <w:b/>
                          <w:color w:val="8064A2" w:themeColor="accent4"/>
                          <w:sz w:val="20"/>
                          <w:szCs w:val="20"/>
                        </w:rPr>
                        <w:delText>[número rev]</w:delText>
                      </w:r>
                    </w:del>
                  </w:p>
                  <w:p w:rsidRPr="00366E4D" w:rsidR="00A02EB8" w:rsidRDefault="00A02EB8" w14:paraId="52EBE940" w14:textId="77777777">
                    <w:pPr>
                      <w:rPr>
                        <w:rFonts w:ascii="Arial" w:hAnsi="Arial" w:cs="Arial"/>
                        <w:sz w:val="20"/>
                        <w:szCs w:val="20"/>
                      </w:rPr>
                    </w:pPr>
                  </w:p>
                </w:txbxContent>
              </v:textbox>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uHMkPtqO" int2:invalidationBookmarkName="" int2:hashCode="RhhRoxw/ZrLaTO" int2:id="9TeTRgO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hint="default" w:ascii="Monotype Sorts" w:hAnsi="Monotype Sorts"/>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hint="default" w:ascii="Times New Roman" w:hAnsi="Times New Roman"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0D66398C"/>
    <w:multiLevelType w:val="hybridMultilevel"/>
    <w:tmpl w:val="120479F6"/>
    <w:lvl w:ilvl="0">
      <w:numFmt w:val="bullet"/>
      <w:lvlText w:val="-"/>
      <w:lvlJc w:val="left"/>
      <w:pPr>
        <w:ind w:left="720" w:hanging="360"/>
      </w:pPr>
      <w:rPr>
        <w:rFonts w:hint="default" w:ascii="Calibri" w:hAnsi="Calib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123F2B9D"/>
    <w:multiLevelType w:val="hybridMultilevel"/>
    <w:tmpl w:val="A25E7818"/>
    <w:lvl w:ilvl="0" w:tplc="2286BB84">
      <w:start w:val="1"/>
      <w:numFmt w:val="bullet"/>
      <w:lvlText w:val="-"/>
      <w:lvlJc w:val="left"/>
      <w:pPr>
        <w:ind w:left="720" w:hanging="360"/>
      </w:pPr>
      <w:rPr>
        <w:rFonts w:hint="default" w:ascii="Calibri" w:hAnsi="Calibri" w:eastAsia="Times New Roman" w:cs="Calibri"/>
        <w:b w:val="0"/>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15D82749"/>
    <w:multiLevelType w:val="hybridMultilevel"/>
    <w:tmpl w:val="645C864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26D85DEE"/>
    <w:multiLevelType w:val="hybridMultilevel"/>
    <w:tmpl w:val="7AA21334"/>
    <w:lvl w:ilvl="0" w:tplc="080A0005">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26F25586"/>
    <w:multiLevelType w:val="hybridMultilevel"/>
    <w:tmpl w:val="8406544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27C7373C"/>
    <w:multiLevelType w:val="hybridMultilevel"/>
    <w:tmpl w:val="885E024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2A193859"/>
    <w:multiLevelType w:val="singleLevel"/>
    <w:tmpl w:val="67BE8056"/>
    <w:lvl w:ilvl="0">
      <w:start w:val="1"/>
      <w:numFmt w:val="bullet"/>
      <w:pStyle w:val="bullet"/>
      <w:lvlText w:val=""/>
      <w:lvlJc w:val="left"/>
      <w:pPr>
        <w:tabs>
          <w:tab w:val="num" w:pos="360"/>
        </w:tabs>
        <w:ind w:left="288" w:hanging="288"/>
      </w:pPr>
      <w:rPr>
        <w:rFonts w:hint="default" w:ascii="Symbol" w:hAnsi="Symbol"/>
      </w:rPr>
    </w:lvl>
  </w:abstractNum>
  <w:abstractNum w:abstractNumId="10" w15:restartNumberingAfterBreak="0">
    <w:nsid w:val="2D043114"/>
    <w:multiLevelType w:val="hybridMultilevel"/>
    <w:tmpl w:val="11CE656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1" w15:restartNumberingAfterBreak="0">
    <w:nsid w:val="34AC61B8"/>
    <w:multiLevelType w:val="hybridMultilevel"/>
    <w:tmpl w:val="30B2A3D8"/>
    <w:lvl w:ilvl="0" w:tplc="C4406BE4">
      <w:start w:val="1"/>
      <w:numFmt w:val="bullet"/>
      <w:lvlText w:val="-"/>
      <w:lvlJc w:val="left"/>
      <w:pPr>
        <w:ind w:left="720" w:hanging="360"/>
      </w:pPr>
      <w:rPr>
        <w:rFonts w:hint="default" w:ascii="Arial" w:hAnsi="Arial" w:eastAsia="Times New Roman" w:cs="Aria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1F20E5"/>
    <w:multiLevelType w:val="hybridMultilevel"/>
    <w:tmpl w:val="77706678"/>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14"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3D5E0EE3"/>
    <w:multiLevelType w:val="hybridMultilevel"/>
    <w:tmpl w:val="49C20822"/>
    <w:lvl w:ilvl="0" w:tplc="CECE64CC">
      <w:start w:val="3"/>
      <w:numFmt w:val="bullet"/>
      <w:lvlText w:val="-"/>
      <w:lvlJc w:val="left"/>
      <w:pPr>
        <w:ind w:left="720" w:hanging="360"/>
      </w:pPr>
      <w:rPr>
        <w:rFonts w:hint="default" w:ascii="Times New Roman" w:hAnsi="Times New Roman"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6" w15:restartNumberingAfterBreak="0">
    <w:nsid w:val="3FB7186F"/>
    <w:multiLevelType w:val="hybridMultilevel"/>
    <w:tmpl w:val="C1AC9264"/>
    <w:lvl w:ilvl="0" w:tplc="FD009F68">
      <w:numFmt w:val="bullet"/>
      <w:lvlText w:val="-"/>
      <w:lvlJc w:val="left"/>
      <w:pPr>
        <w:ind w:left="1440" w:hanging="360"/>
      </w:pPr>
      <w:rPr>
        <w:rFonts w:hint="default" w:ascii="Times New Roman" w:hAnsi="Times New Roman" w:eastAsia="Times New Roman" w:cs="Times New Roman"/>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7" w15:restartNumberingAfterBreak="0">
    <w:nsid w:val="45313587"/>
    <w:multiLevelType w:val="hybridMultilevel"/>
    <w:tmpl w:val="9714551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45994659"/>
    <w:multiLevelType w:val="hybridMultilevel"/>
    <w:tmpl w:val="12966032"/>
    <w:lvl w:ilvl="0" w:tplc="6330A6B6">
      <w:numFmt w:val="bullet"/>
      <w:lvlText w:val="-"/>
      <w:lvlJc w:val="left"/>
      <w:pPr>
        <w:ind w:left="1428" w:hanging="360"/>
      </w:pPr>
      <w:rPr>
        <w:rFonts w:hint="default" w:ascii="Times New Roman" w:hAnsi="Times New Roman" w:eastAsia="Times New Roman" w:cs="Times New Roman"/>
      </w:rPr>
    </w:lvl>
    <w:lvl w:ilvl="1" w:tplc="080A0003">
      <w:start w:val="1"/>
      <w:numFmt w:val="bullet"/>
      <w:lvlText w:val="o"/>
      <w:lvlJc w:val="left"/>
      <w:pPr>
        <w:ind w:left="2148" w:hanging="360"/>
      </w:pPr>
      <w:rPr>
        <w:rFonts w:hint="default" w:ascii="Courier New" w:hAnsi="Courier New" w:cs="Courier New"/>
      </w:rPr>
    </w:lvl>
    <w:lvl w:ilvl="2" w:tplc="080A0005" w:tentative="1">
      <w:start w:val="1"/>
      <w:numFmt w:val="bullet"/>
      <w:lvlText w:val=""/>
      <w:lvlJc w:val="left"/>
      <w:pPr>
        <w:ind w:left="2868" w:hanging="360"/>
      </w:pPr>
      <w:rPr>
        <w:rFonts w:hint="default" w:ascii="Wingdings" w:hAnsi="Wingdings"/>
      </w:rPr>
    </w:lvl>
    <w:lvl w:ilvl="3" w:tplc="080A0001" w:tentative="1">
      <w:start w:val="1"/>
      <w:numFmt w:val="bullet"/>
      <w:lvlText w:val=""/>
      <w:lvlJc w:val="left"/>
      <w:pPr>
        <w:ind w:left="3588" w:hanging="360"/>
      </w:pPr>
      <w:rPr>
        <w:rFonts w:hint="default" w:ascii="Symbol" w:hAnsi="Symbol"/>
      </w:rPr>
    </w:lvl>
    <w:lvl w:ilvl="4" w:tplc="080A0003" w:tentative="1">
      <w:start w:val="1"/>
      <w:numFmt w:val="bullet"/>
      <w:lvlText w:val="o"/>
      <w:lvlJc w:val="left"/>
      <w:pPr>
        <w:ind w:left="4308" w:hanging="360"/>
      </w:pPr>
      <w:rPr>
        <w:rFonts w:hint="default" w:ascii="Courier New" w:hAnsi="Courier New" w:cs="Courier New"/>
      </w:rPr>
    </w:lvl>
    <w:lvl w:ilvl="5" w:tplc="080A0005" w:tentative="1">
      <w:start w:val="1"/>
      <w:numFmt w:val="bullet"/>
      <w:lvlText w:val=""/>
      <w:lvlJc w:val="left"/>
      <w:pPr>
        <w:ind w:left="5028" w:hanging="360"/>
      </w:pPr>
      <w:rPr>
        <w:rFonts w:hint="default" w:ascii="Wingdings" w:hAnsi="Wingdings"/>
      </w:rPr>
    </w:lvl>
    <w:lvl w:ilvl="6" w:tplc="080A0001" w:tentative="1">
      <w:start w:val="1"/>
      <w:numFmt w:val="bullet"/>
      <w:lvlText w:val=""/>
      <w:lvlJc w:val="left"/>
      <w:pPr>
        <w:ind w:left="5748" w:hanging="360"/>
      </w:pPr>
      <w:rPr>
        <w:rFonts w:hint="default" w:ascii="Symbol" w:hAnsi="Symbol"/>
      </w:rPr>
    </w:lvl>
    <w:lvl w:ilvl="7" w:tplc="080A0003" w:tentative="1">
      <w:start w:val="1"/>
      <w:numFmt w:val="bullet"/>
      <w:lvlText w:val="o"/>
      <w:lvlJc w:val="left"/>
      <w:pPr>
        <w:ind w:left="6468" w:hanging="360"/>
      </w:pPr>
      <w:rPr>
        <w:rFonts w:hint="default" w:ascii="Courier New" w:hAnsi="Courier New" w:cs="Courier New"/>
      </w:rPr>
    </w:lvl>
    <w:lvl w:ilvl="8" w:tplc="080A0005" w:tentative="1">
      <w:start w:val="1"/>
      <w:numFmt w:val="bullet"/>
      <w:lvlText w:val=""/>
      <w:lvlJc w:val="left"/>
      <w:pPr>
        <w:ind w:left="7188" w:hanging="360"/>
      </w:pPr>
      <w:rPr>
        <w:rFonts w:hint="default" w:ascii="Wingdings" w:hAnsi="Wingdings"/>
      </w:rPr>
    </w:lvl>
  </w:abstractNum>
  <w:abstractNum w:abstractNumId="19" w15:restartNumberingAfterBreak="0">
    <w:nsid w:val="61414BE5"/>
    <w:multiLevelType w:val="hybridMultilevel"/>
    <w:tmpl w:val="BE9042FA"/>
    <w:lvl w:ilvl="0" w:tplc="2286BB84">
      <w:start w:val="1"/>
      <w:numFmt w:val="bullet"/>
      <w:lvlText w:val="-"/>
      <w:lvlJc w:val="left"/>
      <w:pPr>
        <w:ind w:left="720" w:hanging="360"/>
      </w:pPr>
      <w:rPr>
        <w:rFonts w:hint="default" w:ascii="Calibri" w:hAnsi="Calibri" w:eastAsia="Times New Roman" w:cs="Calibri"/>
        <w:b w:val="0"/>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0" w15:restartNumberingAfterBreak="0">
    <w:nsid w:val="6B3A5495"/>
    <w:multiLevelType w:val="singleLevel"/>
    <w:tmpl w:val="1BA4E954"/>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068653059">
    <w:abstractNumId w:val="9"/>
  </w:num>
  <w:num w:numId="2" w16cid:durableId="1571311052">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3" w16cid:durableId="607322403">
    <w:abstractNumId w:val="0"/>
    <w:lvlOverride w:ilvl="0">
      <w:lvl w:ilvl="0">
        <w:start w:val="1"/>
        <w:numFmt w:val="bullet"/>
        <w:lvlText w:val=""/>
        <w:legacy w:legacy="1" w:legacySpace="0" w:legacyIndent="360"/>
        <w:lvlJc w:val="left"/>
        <w:pPr>
          <w:ind w:left="360" w:hanging="360"/>
        </w:pPr>
        <w:rPr>
          <w:rFonts w:hint="default" w:ascii="Monotype Sorts" w:hAnsi="Monotype Sorts"/>
        </w:rPr>
      </w:lvl>
    </w:lvlOverride>
  </w:num>
  <w:num w:numId="4" w16cid:durableId="373893121">
    <w:abstractNumId w:val="1"/>
  </w:num>
  <w:num w:numId="5" w16cid:durableId="981344740">
    <w:abstractNumId w:val="20"/>
  </w:num>
  <w:num w:numId="6" w16cid:durableId="1830825435">
    <w:abstractNumId w:val="21"/>
  </w:num>
  <w:num w:numId="7" w16cid:durableId="961809322">
    <w:abstractNumId w:val="12"/>
  </w:num>
  <w:num w:numId="8" w16cid:durableId="13759580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3413155">
    <w:abstractNumId w:val="15"/>
  </w:num>
  <w:num w:numId="10" w16cid:durableId="1433284802">
    <w:abstractNumId w:val="18"/>
  </w:num>
  <w:num w:numId="11" w16cid:durableId="1239628490">
    <w:abstractNumId w:val="13"/>
  </w:num>
  <w:num w:numId="12" w16cid:durableId="1171875933">
    <w:abstractNumId w:val="16"/>
  </w:num>
  <w:num w:numId="13" w16cid:durableId="1259869628">
    <w:abstractNumId w:val="2"/>
  </w:num>
  <w:num w:numId="14" w16cid:durableId="2069180686">
    <w:abstractNumId w:val="10"/>
  </w:num>
  <w:num w:numId="15" w16cid:durableId="2085368867">
    <w:abstractNumId w:val="5"/>
  </w:num>
  <w:num w:numId="16" w16cid:durableId="463738572">
    <w:abstractNumId w:val="4"/>
  </w:num>
  <w:num w:numId="17" w16cid:durableId="1718777090">
    <w:abstractNumId w:val="19"/>
  </w:num>
  <w:num w:numId="18" w16cid:durableId="333386599">
    <w:abstractNumId w:val="3"/>
  </w:num>
  <w:num w:numId="19" w16cid:durableId="1257323761">
    <w:abstractNumId w:val="8"/>
  </w:num>
  <w:num w:numId="20" w16cid:durableId="231043356">
    <w:abstractNumId w:val="11"/>
  </w:num>
  <w:num w:numId="21" w16cid:durableId="2008363632">
    <w:abstractNumId w:val="6"/>
  </w:num>
  <w:num w:numId="22" w16cid:durableId="1454785137">
    <w:abstractNumId w:val="7"/>
  </w:num>
  <w:num w:numId="23" w16cid:durableId="15736608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ocumentProtection w:edit="trackedChanges" w:enforcement="0"/>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25FE"/>
    <w:rsid w:val="00012457"/>
    <w:rsid w:val="000125DA"/>
    <w:rsid w:val="00013E64"/>
    <w:rsid w:val="00016B6E"/>
    <w:rsid w:val="00032BB0"/>
    <w:rsid w:val="0003388B"/>
    <w:rsid w:val="00034418"/>
    <w:rsid w:val="00041D1E"/>
    <w:rsid w:val="000427FD"/>
    <w:rsid w:val="000472B5"/>
    <w:rsid w:val="000524E8"/>
    <w:rsid w:val="00052D90"/>
    <w:rsid w:val="0005364D"/>
    <w:rsid w:val="00057B75"/>
    <w:rsid w:val="00064B69"/>
    <w:rsid w:val="00070535"/>
    <w:rsid w:val="00074C8C"/>
    <w:rsid w:val="0007725F"/>
    <w:rsid w:val="000805A0"/>
    <w:rsid w:val="00082E0C"/>
    <w:rsid w:val="000856A8"/>
    <w:rsid w:val="000904FB"/>
    <w:rsid w:val="00093016"/>
    <w:rsid w:val="000B06D2"/>
    <w:rsid w:val="000B68AF"/>
    <w:rsid w:val="000D0DF7"/>
    <w:rsid w:val="000D6AE9"/>
    <w:rsid w:val="000D7C04"/>
    <w:rsid w:val="000D7DED"/>
    <w:rsid w:val="000E0CF1"/>
    <w:rsid w:val="000E3E1A"/>
    <w:rsid w:val="000E4DE6"/>
    <w:rsid w:val="000F2600"/>
    <w:rsid w:val="000F27EB"/>
    <w:rsid w:val="000F3F3F"/>
    <w:rsid w:val="000F61D4"/>
    <w:rsid w:val="000F7B07"/>
    <w:rsid w:val="0010568E"/>
    <w:rsid w:val="001061E5"/>
    <w:rsid w:val="00106666"/>
    <w:rsid w:val="001137D0"/>
    <w:rsid w:val="0012424A"/>
    <w:rsid w:val="00127FBC"/>
    <w:rsid w:val="001323A6"/>
    <w:rsid w:val="0013332D"/>
    <w:rsid w:val="001342BF"/>
    <w:rsid w:val="00134417"/>
    <w:rsid w:val="00134740"/>
    <w:rsid w:val="00144B98"/>
    <w:rsid w:val="00145BE2"/>
    <w:rsid w:val="00147EF0"/>
    <w:rsid w:val="00156D98"/>
    <w:rsid w:val="00163903"/>
    <w:rsid w:val="0016418E"/>
    <w:rsid w:val="00172ABB"/>
    <w:rsid w:val="00172B71"/>
    <w:rsid w:val="001756F4"/>
    <w:rsid w:val="00180B2C"/>
    <w:rsid w:val="001830BC"/>
    <w:rsid w:val="00184A95"/>
    <w:rsid w:val="00187E0D"/>
    <w:rsid w:val="00190ACB"/>
    <w:rsid w:val="001A60C5"/>
    <w:rsid w:val="001A6F5A"/>
    <w:rsid w:val="001B4D45"/>
    <w:rsid w:val="001D0BC6"/>
    <w:rsid w:val="001D355A"/>
    <w:rsid w:val="001D5047"/>
    <w:rsid w:val="001D65FB"/>
    <w:rsid w:val="001E367A"/>
    <w:rsid w:val="001E55CE"/>
    <w:rsid w:val="001E7090"/>
    <w:rsid w:val="001F3D43"/>
    <w:rsid w:val="001F64E6"/>
    <w:rsid w:val="00210153"/>
    <w:rsid w:val="00243C3E"/>
    <w:rsid w:val="00243FCC"/>
    <w:rsid w:val="002469C9"/>
    <w:rsid w:val="00253F9D"/>
    <w:rsid w:val="0025406D"/>
    <w:rsid w:val="0025692C"/>
    <w:rsid w:val="002570B8"/>
    <w:rsid w:val="00265C15"/>
    <w:rsid w:val="00266CB2"/>
    <w:rsid w:val="002708B1"/>
    <w:rsid w:val="00270DB2"/>
    <w:rsid w:val="00275BFD"/>
    <w:rsid w:val="002769F4"/>
    <w:rsid w:val="00285E27"/>
    <w:rsid w:val="0028720F"/>
    <w:rsid w:val="00292CE7"/>
    <w:rsid w:val="00293CA0"/>
    <w:rsid w:val="0029654C"/>
    <w:rsid w:val="002C3EA0"/>
    <w:rsid w:val="002C47E5"/>
    <w:rsid w:val="002C787D"/>
    <w:rsid w:val="002C78D2"/>
    <w:rsid w:val="002D2B38"/>
    <w:rsid w:val="002E4E8E"/>
    <w:rsid w:val="002F478A"/>
    <w:rsid w:val="00300328"/>
    <w:rsid w:val="0030350C"/>
    <w:rsid w:val="00303A4A"/>
    <w:rsid w:val="0032247C"/>
    <w:rsid w:val="00322A74"/>
    <w:rsid w:val="0032526C"/>
    <w:rsid w:val="00332BAA"/>
    <w:rsid w:val="00343D8D"/>
    <w:rsid w:val="00355E48"/>
    <w:rsid w:val="003562A0"/>
    <w:rsid w:val="0036229D"/>
    <w:rsid w:val="00366E4D"/>
    <w:rsid w:val="003779FC"/>
    <w:rsid w:val="00381DD1"/>
    <w:rsid w:val="00384092"/>
    <w:rsid w:val="00385D2B"/>
    <w:rsid w:val="00387883"/>
    <w:rsid w:val="003A01AD"/>
    <w:rsid w:val="003A3AA5"/>
    <w:rsid w:val="003C04A3"/>
    <w:rsid w:val="003C0855"/>
    <w:rsid w:val="003C38B7"/>
    <w:rsid w:val="003C4AF6"/>
    <w:rsid w:val="003C6091"/>
    <w:rsid w:val="003D18B4"/>
    <w:rsid w:val="003D358C"/>
    <w:rsid w:val="003E1CF8"/>
    <w:rsid w:val="003E3A53"/>
    <w:rsid w:val="003E447E"/>
    <w:rsid w:val="003E7597"/>
    <w:rsid w:val="004031AF"/>
    <w:rsid w:val="00405B0B"/>
    <w:rsid w:val="00406B4F"/>
    <w:rsid w:val="0041075D"/>
    <w:rsid w:val="004154B0"/>
    <w:rsid w:val="00432303"/>
    <w:rsid w:val="00435466"/>
    <w:rsid w:val="00441C9D"/>
    <w:rsid w:val="004472D4"/>
    <w:rsid w:val="00450358"/>
    <w:rsid w:val="00463806"/>
    <w:rsid w:val="004656F4"/>
    <w:rsid w:val="00470906"/>
    <w:rsid w:val="00471E77"/>
    <w:rsid w:val="00472AA6"/>
    <w:rsid w:val="004739A6"/>
    <w:rsid w:val="0047576A"/>
    <w:rsid w:val="00495030"/>
    <w:rsid w:val="004952BB"/>
    <w:rsid w:val="004A3863"/>
    <w:rsid w:val="004B1494"/>
    <w:rsid w:val="004B403D"/>
    <w:rsid w:val="004B57E3"/>
    <w:rsid w:val="004B74F5"/>
    <w:rsid w:val="004B7643"/>
    <w:rsid w:val="004C4C23"/>
    <w:rsid w:val="004C4F2A"/>
    <w:rsid w:val="004C5E84"/>
    <w:rsid w:val="004E396B"/>
    <w:rsid w:val="004F11C8"/>
    <w:rsid w:val="00500A98"/>
    <w:rsid w:val="00502403"/>
    <w:rsid w:val="005028B8"/>
    <w:rsid w:val="0052704C"/>
    <w:rsid w:val="00530917"/>
    <w:rsid w:val="005315DC"/>
    <w:rsid w:val="00534D22"/>
    <w:rsid w:val="005354BE"/>
    <w:rsid w:val="00545404"/>
    <w:rsid w:val="00550683"/>
    <w:rsid w:val="00563668"/>
    <w:rsid w:val="00565081"/>
    <w:rsid w:val="0056624F"/>
    <w:rsid w:val="00573DC4"/>
    <w:rsid w:val="0057650B"/>
    <w:rsid w:val="005872EC"/>
    <w:rsid w:val="00594389"/>
    <w:rsid w:val="005954C6"/>
    <w:rsid w:val="005A2BEC"/>
    <w:rsid w:val="005A3B93"/>
    <w:rsid w:val="005A4998"/>
    <w:rsid w:val="005B1ED3"/>
    <w:rsid w:val="005B4823"/>
    <w:rsid w:val="005B5EE1"/>
    <w:rsid w:val="005C3E12"/>
    <w:rsid w:val="005D1B1A"/>
    <w:rsid w:val="005D6EC3"/>
    <w:rsid w:val="005E4012"/>
    <w:rsid w:val="005E46A1"/>
    <w:rsid w:val="005E6E5F"/>
    <w:rsid w:val="005F6931"/>
    <w:rsid w:val="005F6C08"/>
    <w:rsid w:val="00604B1E"/>
    <w:rsid w:val="00615587"/>
    <w:rsid w:val="00620ECC"/>
    <w:rsid w:val="0062283E"/>
    <w:rsid w:val="006237AC"/>
    <w:rsid w:val="006409E6"/>
    <w:rsid w:val="00641747"/>
    <w:rsid w:val="00643D5C"/>
    <w:rsid w:val="006453E1"/>
    <w:rsid w:val="006569A8"/>
    <w:rsid w:val="00660048"/>
    <w:rsid w:val="00665249"/>
    <w:rsid w:val="006652D4"/>
    <w:rsid w:val="00665F1F"/>
    <w:rsid w:val="006668FE"/>
    <w:rsid w:val="00672836"/>
    <w:rsid w:val="00677740"/>
    <w:rsid w:val="00684ABF"/>
    <w:rsid w:val="00690AC9"/>
    <w:rsid w:val="006A0467"/>
    <w:rsid w:val="006A3953"/>
    <w:rsid w:val="006A640B"/>
    <w:rsid w:val="006A6C7F"/>
    <w:rsid w:val="006A7E95"/>
    <w:rsid w:val="006B0F42"/>
    <w:rsid w:val="006D11BE"/>
    <w:rsid w:val="006D3F65"/>
    <w:rsid w:val="006D735C"/>
    <w:rsid w:val="00707EBE"/>
    <w:rsid w:val="00712DC9"/>
    <w:rsid w:val="00715426"/>
    <w:rsid w:val="00726651"/>
    <w:rsid w:val="007416E6"/>
    <w:rsid w:val="00744F59"/>
    <w:rsid w:val="00744FCE"/>
    <w:rsid w:val="007451D3"/>
    <w:rsid w:val="00745914"/>
    <w:rsid w:val="00747175"/>
    <w:rsid w:val="00751300"/>
    <w:rsid w:val="00757050"/>
    <w:rsid w:val="00760E14"/>
    <w:rsid w:val="007675B5"/>
    <w:rsid w:val="00795524"/>
    <w:rsid w:val="00797E49"/>
    <w:rsid w:val="007A1B73"/>
    <w:rsid w:val="007B74FC"/>
    <w:rsid w:val="007C07B4"/>
    <w:rsid w:val="007D109A"/>
    <w:rsid w:val="007F4223"/>
    <w:rsid w:val="007F4B35"/>
    <w:rsid w:val="007F5EF5"/>
    <w:rsid w:val="007F6D2A"/>
    <w:rsid w:val="00803152"/>
    <w:rsid w:val="00810937"/>
    <w:rsid w:val="00814CEA"/>
    <w:rsid w:val="00821E01"/>
    <w:rsid w:val="0082401B"/>
    <w:rsid w:val="00825EB8"/>
    <w:rsid w:val="00826118"/>
    <w:rsid w:val="00832FDA"/>
    <w:rsid w:val="0083381A"/>
    <w:rsid w:val="00851BE3"/>
    <w:rsid w:val="00861DE1"/>
    <w:rsid w:val="0086358B"/>
    <w:rsid w:val="008656A6"/>
    <w:rsid w:val="00870790"/>
    <w:rsid w:val="0087223C"/>
    <w:rsid w:val="0087287C"/>
    <w:rsid w:val="00873DB5"/>
    <w:rsid w:val="008774DD"/>
    <w:rsid w:val="008801A2"/>
    <w:rsid w:val="0088161A"/>
    <w:rsid w:val="0088743C"/>
    <w:rsid w:val="008879FA"/>
    <w:rsid w:val="008908BE"/>
    <w:rsid w:val="00890BFC"/>
    <w:rsid w:val="00890ED3"/>
    <w:rsid w:val="0089595B"/>
    <w:rsid w:val="008A31E4"/>
    <w:rsid w:val="008A762C"/>
    <w:rsid w:val="008B037A"/>
    <w:rsid w:val="008B23D6"/>
    <w:rsid w:val="008B61EB"/>
    <w:rsid w:val="008C18E9"/>
    <w:rsid w:val="008D4549"/>
    <w:rsid w:val="008D58B0"/>
    <w:rsid w:val="008D608B"/>
    <w:rsid w:val="008E16B5"/>
    <w:rsid w:val="008F5E2F"/>
    <w:rsid w:val="008F6F04"/>
    <w:rsid w:val="00902F8D"/>
    <w:rsid w:val="00904C2B"/>
    <w:rsid w:val="0090645F"/>
    <w:rsid w:val="00911BF9"/>
    <w:rsid w:val="00920879"/>
    <w:rsid w:val="00925D9E"/>
    <w:rsid w:val="00926EA9"/>
    <w:rsid w:val="00927798"/>
    <w:rsid w:val="009341AC"/>
    <w:rsid w:val="00952B29"/>
    <w:rsid w:val="00955156"/>
    <w:rsid w:val="00957A7C"/>
    <w:rsid w:val="00962752"/>
    <w:rsid w:val="009645EE"/>
    <w:rsid w:val="00966D1D"/>
    <w:rsid w:val="00985829"/>
    <w:rsid w:val="009916D0"/>
    <w:rsid w:val="00991D96"/>
    <w:rsid w:val="00994D64"/>
    <w:rsid w:val="009B5AC9"/>
    <w:rsid w:val="009B5B83"/>
    <w:rsid w:val="009C266B"/>
    <w:rsid w:val="009C321A"/>
    <w:rsid w:val="009C55FD"/>
    <w:rsid w:val="009D03D9"/>
    <w:rsid w:val="009D482F"/>
    <w:rsid w:val="009E2638"/>
    <w:rsid w:val="009E5958"/>
    <w:rsid w:val="009F140C"/>
    <w:rsid w:val="009F3943"/>
    <w:rsid w:val="009F3F6F"/>
    <w:rsid w:val="009F471B"/>
    <w:rsid w:val="009F47A0"/>
    <w:rsid w:val="00A02330"/>
    <w:rsid w:val="00A02EB8"/>
    <w:rsid w:val="00A04D2B"/>
    <w:rsid w:val="00A06A27"/>
    <w:rsid w:val="00A119D9"/>
    <w:rsid w:val="00A131D4"/>
    <w:rsid w:val="00A14089"/>
    <w:rsid w:val="00A15A2D"/>
    <w:rsid w:val="00A2287E"/>
    <w:rsid w:val="00A2470C"/>
    <w:rsid w:val="00A27F30"/>
    <w:rsid w:val="00A33742"/>
    <w:rsid w:val="00A37A4E"/>
    <w:rsid w:val="00A433A5"/>
    <w:rsid w:val="00A435AB"/>
    <w:rsid w:val="00A437F3"/>
    <w:rsid w:val="00A44F34"/>
    <w:rsid w:val="00A47410"/>
    <w:rsid w:val="00A53E6B"/>
    <w:rsid w:val="00A564FE"/>
    <w:rsid w:val="00A66AEF"/>
    <w:rsid w:val="00A67E2E"/>
    <w:rsid w:val="00A728FC"/>
    <w:rsid w:val="00A7599B"/>
    <w:rsid w:val="00A75D09"/>
    <w:rsid w:val="00A842E7"/>
    <w:rsid w:val="00A86ED4"/>
    <w:rsid w:val="00A87E58"/>
    <w:rsid w:val="00A91F79"/>
    <w:rsid w:val="00A9286F"/>
    <w:rsid w:val="00A932CD"/>
    <w:rsid w:val="00AA2C6E"/>
    <w:rsid w:val="00AA70C2"/>
    <w:rsid w:val="00AA73F2"/>
    <w:rsid w:val="00AC4EBB"/>
    <w:rsid w:val="00AD7A70"/>
    <w:rsid w:val="00AE4C62"/>
    <w:rsid w:val="00AF02B1"/>
    <w:rsid w:val="00AF12BE"/>
    <w:rsid w:val="00AF6E0A"/>
    <w:rsid w:val="00B01F39"/>
    <w:rsid w:val="00B046EC"/>
    <w:rsid w:val="00B161A7"/>
    <w:rsid w:val="00B21C0E"/>
    <w:rsid w:val="00B23C68"/>
    <w:rsid w:val="00B25E8F"/>
    <w:rsid w:val="00B33983"/>
    <w:rsid w:val="00B4431B"/>
    <w:rsid w:val="00B46821"/>
    <w:rsid w:val="00B77A17"/>
    <w:rsid w:val="00B8355D"/>
    <w:rsid w:val="00B8552A"/>
    <w:rsid w:val="00B9043C"/>
    <w:rsid w:val="00B93338"/>
    <w:rsid w:val="00B95DE5"/>
    <w:rsid w:val="00B973B0"/>
    <w:rsid w:val="00BA1F8D"/>
    <w:rsid w:val="00BA3FEA"/>
    <w:rsid w:val="00BA44FB"/>
    <w:rsid w:val="00BB4E9F"/>
    <w:rsid w:val="00BB6BA8"/>
    <w:rsid w:val="00BC066B"/>
    <w:rsid w:val="00BC2799"/>
    <w:rsid w:val="00BC3632"/>
    <w:rsid w:val="00BC7F57"/>
    <w:rsid w:val="00BD18D9"/>
    <w:rsid w:val="00BD2F2A"/>
    <w:rsid w:val="00BD560F"/>
    <w:rsid w:val="00BD72FA"/>
    <w:rsid w:val="00BE39C6"/>
    <w:rsid w:val="00BE42E6"/>
    <w:rsid w:val="00C00D41"/>
    <w:rsid w:val="00C01A16"/>
    <w:rsid w:val="00C03CFD"/>
    <w:rsid w:val="00C03EC7"/>
    <w:rsid w:val="00C04D24"/>
    <w:rsid w:val="00C11655"/>
    <w:rsid w:val="00C1290D"/>
    <w:rsid w:val="00C14F18"/>
    <w:rsid w:val="00C258D7"/>
    <w:rsid w:val="00C36D9A"/>
    <w:rsid w:val="00C4267E"/>
    <w:rsid w:val="00C44DFF"/>
    <w:rsid w:val="00C44E19"/>
    <w:rsid w:val="00C45786"/>
    <w:rsid w:val="00C45938"/>
    <w:rsid w:val="00C46665"/>
    <w:rsid w:val="00C47A99"/>
    <w:rsid w:val="00C47BDB"/>
    <w:rsid w:val="00C51EFE"/>
    <w:rsid w:val="00C523CD"/>
    <w:rsid w:val="00C55591"/>
    <w:rsid w:val="00C62D73"/>
    <w:rsid w:val="00C6391C"/>
    <w:rsid w:val="00C64C25"/>
    <w:rsid w:val="00C733A4"/>
    <w:rsid w:val="00C806B8"/>
    <w:rsid w:val="00C80B5E"/>
    <w:rsid w:val="00C82D0E"/>
    <w:rsid w:val="00C866B7"/>
    <w:rsid w:val="00C9000A"/>
    <w:rsid w:val="00C9050D"/>
    <w:rsid w:val="00C93453"/>
    <w:rsid w:val="00C9449A"/>
    <w:rsid w:val="00CA3A62"/>
    <w:rsid w:val="00CA4FC2"/>
    <w:rsid w:val="00CA6B0D"/>
    <w:rsid w:val="00CA7F8C"/>
    <w:rsid w:val="00CB149E"/>
    <w:rsid w:val="00CB3E14"/>
    <w:rsid w:val="00CB7FBD"/>
    <w:rsid w:val="00CC6EE0"/>
    <w:rsid w:val="00CD0734"/>
    <w:rsid w:val="00CD15E8"/>
    <w:rsid w:val="00CD23D1"/>
    <w:rsid w:val="00CE0CD3"/>
    <w:rsid w:val="00CE3D6B"/>
    <w:rsid w:val="00CE5FD9"/>
    <w:rsid w:val="00CE6A09"/>
    <w:rsid w:val="00CE7EF7"/>
    <w:rsid w:val="00CF4839"/>
    <w:rsid w:val="00CF5079"/>
    <w:rsid w:val="00D000CD"/>
    <w:rsid w:val="00D0337F"/>
    <w:rsid w:val="00D04C96"/>
    <w:rsid w:val="00D10A4D"/>
    <w:rsid w:val="00D20391"/>
    <w:rsid w:val="00D22D51"/>
    <w:rsid w:val="00D234B4"/>
    <w:rsid w:val="00D27726"/>
    <w:rsid w:val="00D43171"/>
    <w:rsid w:val="00D43AC4"/>
    <w:rsid w:val="00D44950"/>
    <w:rsid w:val="00D4729E"/>
    <w:rsid w:val="00D53737"/>
    <w:rsid w:val="00D53FA6"/>
    <w:rsid w:val="00D803A7"/>
    <w:rsid w:val="00D8115C"/>
    <w:rsid w:val="00D90BD2"/>
    <w:rsid w:val="00D9140B"/>
    <w:rsid w:val="00DA33F1"/>
    <w:rsid w:val="00DB0693"/>
    <w:rsid w:val="00DB2C7C"/>
    <w:rsid w:val="00DB40C9"/>
    <w:rsid w:val="00DB6445"/>
    <w:rsid w:val="00DB706D"/>
    <w:rsid w:val="00DC1FFE"/>
    <w:rsid w:val="00DD0A0C"/>
    <w:rsid w:val="00DD56B7"/>
    <w:rsid w:val="00DD79E0"/>
    <w:rsid w:val="00DD7AF0"/>
    <w:rsid w:val="00DE2CC8"/>
    <w:rsid w:val="00DF7806"/>
    <w:rsid w:val="00E04968"/>
    <w:rsid w:val="00E10779"/>
    <w:rsid w:val="00E316EC"/>
    <w:rsid w:val="00E44D23"/>
    <w:rsid w:val="00E4666A"/>
    <w:rsid w:val="00E53FAA"/>
    <w:rsid w:val="00E62AF0"/>
    <w:rsid w:val="00E661B2"/>
    <w:rsid w:val="00E7502A"/>
    <w:rsid w:val="00E80257"/>
    <w:rsid w:val="00E84866"/>
    <w:rsid w:val="00E91A5D"/>
    <w:rsid w:val="00E96CB0"/>
    <w:rsid w:val="00EA3192"/>
    <w:rsid w:val="00EA44DD"/>
    <w:rsid w:val="00EC100A"/>
    <w:rsid w:val="00EC3799"/>
    <w:rsid w:val="00ED04DA"/>
    <w:rsid w:val="00ED07C6"/>
    <w:rsid w:val="00ED7A59"/>
    <w:rsid w:val="00EE0ED7"/>
    <w:rsid w:val="00EE5AE4"/>
    <w:rsid w:val="00EF10EF"/>
    <w:rsid w:val="00EF5D83"/>
    <w:rsid w:val="00F00460"/>
    <w:rsid w:val="00F004EB"/>
    <w:rsid w:val="00F009A6"/>
    <w:rsid w:val="00F029B5"/>
    <w:rsid w:val="00F071AD"/>
    <w:rsid w:val="00F10E2A"/>
    <w:rsid w:val="00F162CB"/>
    <w:rsid w:val="00F238B1"/>
    <w:rsid w:val="00F273E5"/>
    <w:rsid w:val="00F27C0D"/>
    <w:rsid w:val="00F4156E"/>
    <w:rsid w:val="00F529C7"/>
    <w:rsid w:val="00F5314A"/>
    <w:rsid w:val="00F53AB9"/>
    <w:rsid w:val="00F54A4F"/>
    <w:rsid w:val="00F62839"/>
    <w:rsid w:val="00F64679"/>
    <w:rsid w:val="00F70DF9"/>
    <w:rsid w:val="00F75B6B"/>
    <w:rsid w:val="00F76179"/>
    <w:rsid w:val="00F82103"/>
    <w:rsid w:val="00F82258"/>
    <w:rsid w:val="00F90B27"/>
    <w:rsid w:val="00F928CB"/>
    <w:rsid w:val="00F93231"/>
    <w:rsid w:val="00F9566E"/>
    <w:rsid w:val="00F96793"/>
    <w:rsid w:val="00F96BD3"/>
    <w:rsid w:val="00FA385D"/>
    <w:rsid w:val="00FA570F"/>
    <w:rsid w:val="00FB54A4"/>
    <w:rsid w:val="00FC174E"/>
    <w:rsid w:val="00FE3CA1"/>
    <w:rsid w:val="02F4AB98"/>
    <w:rsid w:val="0394C688"/>
    <w:rsid w:val="03CC6D8C"/>
    <w:rsid w:val="046C0CE1"/>
    <w:rsid w:val="04B9D52D"/>
    <w:rsid w:val="05A2F527"/>
    <w:rsid w:val="08363CCD"/>
    <w:rsid w:val="08EC4AA9"/>
    <w:rsid w:val="091E9C77"/>
    <w:rsid w:val="0C177C7C"/>
    <w:rsid w:val="0C3E85B1"/>
    <w:rsid w:val="0C99E923"/>
    <w:rsid w:val="0CD63BE8"/>
    <w:rsid w:val="0DE0E339"/>
    <w:rsid w:val="0F33285B"/>
    <w:rsid w:val="0F63F0F6"/>
    <w:rsid w:val="0F7D49B0"/>
    <w:rsid w:val="1172F1CB"/>
    <w:rsid w:val="11C01310"/>
    <w:rsid w:val="12704A14"/>
    <w:rsid w:val="127F1CB9"/>
    <w:rsid w:val="13114356"/>
    <w:rsid w:val="13330671"/>
    <w:rsid w:val="13368623"/>
    <w:rsid w:val="15D99C2A"/>
    <w:rsid w:val="17A5F456"/>
    <w:rsid w:val="17EC6F2E"/>
    <w:rsid w:val="184FFC44"/>
    <w:rsid w:val="1882EF8A"/>
    <w:rsid w:val="18F6C9CD"/>
    <w:rsid w:val="1950F5A8"/>
    <w:rsid w:val="1B14CD57"/>
    <w:rsid w:val="1B360C5B"/>
    <w:rsid w:val="1B40FC1F"/>
    <w:rsid w:val="1BB623A5"/>
    <w:rsid w:val="1C7A51EA"/>
    <w:rsid w:val="1DB4F9BA"/>
    <w:rsid w:val="1E745792"/>
    <w:rsid w:val="1E92F89F"/>
    <w:rsid w:val="1F8B8203"/>
    <w:rsid w:val="1FBFABB3"/>
    <w:rsid w:val="21C3F75C"/>
    <w:rsid w:val="22DEE617"/>
    <w:rsid w:val="2329DAA1"/>
    <w:rsid w:val="23BA7F63"/>
    <w:rsid w:val="24225704"/>
    <w:rsid w:val="25C5C00A"/>
    <w:rsid w:val="26D81F90"/>
    <w:rsid w:val="27973061"/>
    <w:rsid w:val="27D562A5"/>
    <w:rsid w:val="2AA6565B"/>
    <w:rsid w:val="2E7F330C"/>
    <w:rsid w:val="2EBD154B"/>
    <w:rsid w:val="2FE6B748"/>
    <w:rsid w:val="305B2C59"/>
    <w:rsid w:val="32120E72"/>
    <w:rsid w:val="332D2EFD"/>
    <w:rsid w:val="3368902E"/>
    <w:rsid w:val="34357BC2"/>
    <w:rsid w:val="3465B357"/>
    <w:rsid w:val="354DAA79"/>
    <w:rsid w:val="3663595D"/>
    <w:rsid w:val="369F6906"/>
    <w:rsid w:val="37993BDE"/>
    <w:rsid w:val="3A0520FB"/>
    <w:rsid w:val="3AA554BE"/>
    <w:rsid w:val="3ACA32E4"/>
    <w:rsid w:val="3D3EE407"/>
    <w:rsid w:val="3D423172"/>
    <w:rsid w:val="3E549EE9"/>
    <w:rsid w:val="3E5E2C8A"/>
    <w:rsid w:val="3EB37C61"/>
    <w:rsid w:val="3EFDCF31"/>
    <w:rsid w:val="3F282B3D"/>
    <w:rsid w:val="3FED8734"/>
    <w:rsid w:val="41773766"/>
    <w:rsid w:val="4288C5F6"/>
    <w:rsid w:val="43E2006A"/>
    <w:rsid w:val="4528439A"/>
    <w:rsid w:val="47649076"/>
    <w:rsid w:val="47A561FE"/>
    <w:rsid w:val="4AF020FF"/>
    <w:rsid w:val="4B27B367"/>
    <w:rsid w:val="4B81F08B"/>
    <w:rsid w:val="4CB7CFB2"/>
    <w:rsid w:val="4CFE3DED"/>
    <w:rsid w:val="4D2B8A8B"/>
    <w:rsid w:val="4DDCBE14"/>
    <w:rsid w:val="4E4656B3"/>
    <w:rsid w:val="4F6C2AB3"/>
    <w:rsid w:val="5132991A"/>
    <w:rsid w:val="52BD4FAD"/>
    <w:rsid w:val="52D56C4A"/>
    <w:rsid w:val="531046B9"/>
    <w:rsid w:val="53DC6BA8"/>
    <w:rsid w:val="53E5B643"/>
    <w:rsid w:val="556E0814"/>
    <w:rsid w:val="5692D599"/>
    <w:rsid w:val="574D4028"/>
    <w:rsid w:val="583888DC"/>
    <w:rsid w:val="59002020"/>
    <w:rsid w:val="590829DC"/>
    <w:rsid w:val="5E144A9C"/>
    <w:rsid w:val="5E4ADB48"/>
    <w:rsid w:val="5E982320"/>
    <w:rsid w:val="5F017D58"/>
    <w:rsid w:val="5F5738D0"/>
    <w:rsid w:val="60FFFD45"/>
    <w:rsid w:val="619F3990"/>
    <w:rsid w:val="61B7B9C9"/>
    <w:rsid w:val="61ED7ECB"/>
    <w:rsid w:val="62958C39"/>
    <w:rsid w:val="634040FE"/>
    <w:rsid w:val="635ACAC4"/>
    <w:rsid w:val="6404E015"/>
    <w:rsid w:val="672E1B24"/>
    <w:rsid w:val="672E9D94"/>
    <w:rsid w:val="6929372E"/>
    <w:rsid w:val="6994187E"/>
    <w:rsid w:val="69A6F546"/>
    <w:rsid w:val="6A39A071"/>
    <w:rsid w:val="6AB736C5"/>
    <w:rsid w:val="6B468423"/>
    <w:rsid w:val="6BBE1713"/>
    <w:rsid w:val="6C2862E6"/>
    <w:rsid w:val="6EA7AEB2"/>
    <w:rsid w:val="6ED08C34"/>
    <w:rsid w:val="6EF3347E"/>
    <w:rsid w:val="70BB255C"/>
    <w:rsid w:val="72C8228D"/>
    <w:rsid w:val="75195557"/>
    <w:rsid w:val="75BCCE25"/>
    <w:rsid w:val="75E71A03"/>
    <w:rsid w:val="7624950A"/>
    <w:rsid w:val="7712EF2C"/>
    <w:rsid w:val="77D223BD"/>
    <w:rsid w:val="780C31B9"/>
    <w:rsid w:val="7816A06C"/>
    <w:rsid w:val="78E5C2E3"/>
    <w:rsid w:val="791940A2"/>
    <w:rsid w:val="79B3D57D"/>
    <w:rsid w:val="7A66FF38"/>
    <w:rsid w:val="7B070A49"/>
    <w:rsid w:val="7B466BF2"/>
    <w:rsid w:val="7B95717A"/>
    <w:rsid w:val="7C4221BB"/>
    <w:rsid w:val="7CA8F4AF"/>
    <w:rsid w:val="7D596A46"/>
    <w:rsid w:val="7D73154A"/>
    <w:rsid w:val="7DA53280"/>
    <w:rsid w:val="7EDB327A"/>
    <w:rsid w:val="7F56CA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FDAE"/>
  <w15:docId w15:val="{5C2395E8-E1D2-4AEE-ADBC-268871C1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6E4D"/>
    <w:pPr>
      <w:spacing w:before="20" w:after="20" w:line="220" w:lineRule="exact"/>
    </w:pPr>
    <w:rPr>
      <w:rFonts w:ascii="Times" w:hAnsi="Times" w:eastAsia="Times New Roman" w:cs="Times New Roman"/>
      <w:lang w:val="en-US"/>
    </w:rPr>
  </w:style>
  <w:style w:type="paragraph" w:styleId="Heading1">
    <w:name w:val="heading 1"/>
    <w:basedOn w:val="Normal"/>
    <w:next w:val="Normal"/>
    <w:link w:val="Heading1Char"/>
    <w:qFormat/>
    <w:rsid w:val="00366E4D"/>
    <w:pPr>
      <w:keepNext/>
      <w:spacing w:before="240" w:after="240" w:line="240" w:lineRule="auto"/>
      <w:outlineLvl w:val="0"/>
    </w:pPr>
    <w:rPr>
      <w:rFonts w:ascii="Arial" w:hAnsi="Arial"/>
      <w:b/>
      <w:kern w:val="28"/>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66E4D"/>
    <w:rPr>
      <w:rFonts w:ascii="Arial" w:hAnsi="Arial" w:eastAsia="Times New Roman" w:cs="Times New Roman"/>
      <w:b/>
      <w:kern w:val="28"/>
      <w:sz w:val="28"/>
      <w:lang w:val="en-US"/>
    </w:rPr>
  </w:style>
  <w:style w:type="paragraph" w:styleId="Footer">
    <w:name w:val="footer"/>
    <w:basedOn w:val="Normal"/>
    <w:link w:val="FooterChar"/>
    <w:uiPriority w:val="99"/>
    <w:rsid w:val="00366E4D"/>
    <w:pPr>
      <w:tabs>
        <w:tab w:val="center" w:pos="4680"/>
        <w:tab w:val="right" w:pos="9360"/>
      </w:tabs>
    </w:pPr>
    <w:rPr>
      <w:b/>
    </w:rPr>
  </w:style>
  <w:style w:type="character" w:styleId="FooterChar" w:customStyle="1">
    <w:name w:val="Footer Char"/>
    <w:basedOn w:val="DefaultParagraphFont"/>
    <w:link w:val="Footer"/>
    <w:uiPriority w:val="99"/>
    <w:rsid w:val="00366E4D"/>
    <w:rPr>
      <w:rFonts w:ascii="Times" w:hAnsi="Times" w:eastAsia="Times New Roman" w:cs="Times New Roman"/>
      <w:b/>
      <w:lang w:val="en-US"/>
    </w:rPr>
  </w:style>
  <w:style w:type="paragraph" w:styleId="bullet" w:customStyle="1">
    <w:name w:val="bullet"/>
    <w:basedOn w:val="Normal"/>
    <w:rsid w:val="00366E4D"/>
    <w:pPr>
      <w:numPr>
        <w:numId w:val="1"/>
      </w:numPr>
    </w:pPr>
  </w:style>
  <w:style w:type="paragraph" w:styleId="Header">
    <w:name w:val="header"/>
    <w:basedOn w:val="Normal"/>
    <w:link w:val="HeaderChar"/>
    <w:rsid w:val="00366E4D"/>
    <w:pPr>
      <w:tabs>
        <w:tab w:val="center" w:pos="4680"/>
        <w:tab w:val="right" w:pos="9360"/>
      </w:tabs>
    </w:pPr>
  </w:style>
  <w:style w:type="character" w:styleId="HeaderChar" w:customStyle="1">
    <w:name w:val="Header Char"/>
    <w:basedOn w:val="DefaultParagraphFont"/>
    <w:link w:val="Header"/>
    <w:rsid w:val="00366E4D"/>
    <w:rPr>
      <w:rFonts w:ascii="Times" w:hAnsi="Times" w:eastAsia="Times New Roman" w:cs="Times New Roman"/>
      <w:lang w:val="en-US"/>
    </w:rPr>
  </w:style>
  <w:style w:type="paragraph" w:styleId="tableleft" w:customStyle="1">
    <w:name w:val="table_left"/>
    <w:basedOn w:val="Normal"/>
    <w:rsid w:val="00366E4D"/>
    <w:rPr>
      <w:b/>
    </w:rPr>
  </w:style>
  <w:style w:type="paragraph" w:styleId="tableright" w:customStyle="1">
    <w:name w:val="table_right"/>
    <w:basedOn w:val="tableleft"/>
    <w:rsid w:val="00366E4D"/>
    <w:rPr>
      <w:b w:val="0"/>
    </w:rPr>
  </w:style>
  <w:style w:type="paragraph" w:styleId="line" w:customStyle="1">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qFormat/>
    <w:rsid w:val="00366E4D"/>
    <w:pPr>
      <w:spacing w:after="240" w:line="240" w:lineRule="auto"/>
      <w:jc w:val="center"/>
      <w:outlineLvl w:val="0"/>
    </w:pPr>
    <w:rPr>
      <w:rFonts w:ascii="Arial" w:hAnsi="Arial"/>
      <w:b/>
      <w:kern w:val="28"/>
      <w:sz w:val="32"/>
    </w:rPr>
  </w:style>
  <w:style w:type="character" w:styleId="TitleChar" w:customStyle="1">
    <w:name w:val="Title Char"/>
    <w:basedOn w:val="DefaultParagraphFont"/>
    <w:link w:val="Title"/>
    <w:rsid w:val="00366E4D"/>
    <w:rPr>
      <w:rFonts w:ascii="Arial" w:hAnsi="Arial" w:eastAsia="Times New Roman" w:cs="Times New Roman"/>
      <w:b/>
      <w:kern w:val="28"/>
      <w:sz w:val="32"/>
      <w:lang w:val="en-US"/>
    </w:rPr>
  </w:style>
  <w:style w:type="paragraph" w:styleId="TaskLeft" w:customStyle="1">
    <w:name w:val="TaskLeft"/>
    <w:basedOn w:val="Normal"/>
    <w:rsid w:val="00366E4D"/>
    <w:pPr>
      <w:spacing w:before="40" w:after="40"/>
    </w:pPr>
    <w:rPr>
      <w:b/>
      <w:bCs/>
    </w:rPr>
  </w:style>
  <w:style w:type="paragraph" w:styleId="TaskRight" w:customStyle="1">
    <w:name w:val="TaskRight"/>
    <w:basedOn w:val="TaskLeft"/>
    <w:rsid w:val="00366E4D"/>
    <w:pPr>
      <w:keepNext/>
      <w:keepLines/>
    </w:pPr>
    <w:rPr>
      <w:rFonts w:ascii="Times New Roman" w:hAnsi="Times New Roman"/>
      <w:b w:val="0"/>
      <w:bCs w:val="0"/>
    </w:rPr>
  </w:style>
  <w:style w:type="paragraph" w:styleId="bullet1" w:customStyle="1">
    <w:name w:val="bullet1"/>
    <w:basedOn w:val="Normal"/>
    <w:rsid w:val="00366E4D"/>
    <w:pPr>
      <w:ind w:left="360" w:hanging="360"/>
    </w:pPr>
  </w:style>
  <w:style w:type="paragraph" w:styleId="separator" w:customStyle="1">
    <w:name w:val="separator"/>
    <w:basedOn w:val="Normal"/>
    <w:rsid w:val="00366E4D"/>
    <w:pPr>
      <w:spacing w:line="200" w:lineRule="exact"/>
    </w:pPr>
    <w:rPr>
      <w:sz w:val="20"/>
      <w:szCs w:val="20"/>
    </w:rPr>
  </w:style>
  <w:style w:type="paragraph" w:styleId="ByLine" w:customStyle="1">
    <w:name w:val="ByLine"/>
    <w:basedOn w:val="Title"/>
    <w:rsid w:val="00366E4D"/>
    <w:pPr>
      <w:spacing w:before="240" w:after="720"/>
      <w:jc w:val="right"/>
      <w:outlineLvl w:val="9"/>
    </w:pPr>
    <w:rPr>
      <w:bCs/>
      <w:sz w:val="28"/>
      <w:szCs w:val="28"/>
    </w:rPr>
  </w:style>
  <w:style w:type="paragraph" w:styleId="ChangeHistoryTitle" w:customStyle="1">
    <w:name w:val="ChangeHistory Title"/>
    <w:basedOn w:val="Normal"/>
    <w:rsid w:val="00366E4D"/>
    <w:pPr>
      <w:keepNext/>
      <w:spacing w:before="60" w:after="60" w:line="240" w:lineRule="auto"/>
      <w:jc w:val="center"/>
    </w:pPr>
    <w:rPr>
      <w:rFonts w:ascii="Arial" w:hAnsi="Arial"/>
      <w:b/>
      <w:bCs/>
      <w:sz w:val="36"/>
      <w:szCs w:val="36"/>
    </w:rPr>
  </w:style>
  <w:style w:type="paragraph" w:styleId="SuperTitle" w:customStyle="1">
    <w:name w:val="SuperTitle"/>
    <w:basedOn w:val="Title"/>
    <w:next w:val="Normal"/>
    <w:rsid w:val="00366E4D"/>
    <w:pPr>
      <w:pBdr>
        <w:top w:val="single" w:color="auto" w:sz="48" w:space="1"/>
      </w:pBdr>
      <w:spacing w:before="960" w:after="0"/>
      <w:jc w:val="right"/>
      <w:outlineLvl w:val="9"/>
    </w:pPr>
    <w:rPr>
      <w:bCs/>
      <w:sz w:val="28"/>
      <w:szCs w:val="28"/>
    </w:rPr>
  </w:style>
  <w:style w:type="paragraph" w:styleId="TOCTitle" w:customStyle="1">
    <w:name w:val="TOC Title"/>
    <w:basedOn w:val="Normal"/>
    <w:rsid w:val="00366E4D"/>
    <w:pPr>
      <w:keepNext/>
      <w:spacing w:before="360" w:after="360" w:line="240" w:lineRule="auto"/>
    </w:pPr>
    <w:rPr>
      <w:rFonts w:ascii="Arial" w:hAnsi="Arial"/>
      <w:b/>
      <w:bCs/>
      <w:sz w:val="36"/>
      <w:szCs w:val="36"/>
    </w:rPr>
  </w:style>
  <w:style w:type="paragraph" w:styleId="textboxbullet" w:customStyle="1">
    <w:name w:val="text box bullet"/>
    <w:basedOn w:val="Normal"/>
    <w:rsid w:val="00366E4D"/>
    <w:pPr>
      <w:numPr>
        <w:numId w:val="4"/>
      </w:numPr>
    </w:pPr>
  </w:style>
  <w:style w:type="paragraph" w:styleId="box" w:customStyle="1">
    <w:name w:val="box"/>
    <w:basedOn w:val="Normal"/>
    <w:rsid w:val="00366E4D"/>
    <w:pPr>
      <w:spacing w:before="220"/>
      <w:jc w:val="center"/>
    </w:pPr>
    <w:rPr>
      <w:rFonts w:ascii="Arial" w:hAnsi="Arial"/>
      <w:sz w:val="28"/>
      <w:szCs w:val="28"/>
    </w:rPr>
  </w:style>
  <w:style w:type="paragraph" w:styleId="figtext" w:customStyle="1">
    <w:name w:val="fig text"/>
    <w:basedOn w:val="Normal"/>
    <w:rsid w:val="00366E4D"/>
    <w:pPr>
      <w:spacing w:before="0" w:after="0" w:line="240" w:lineRule="auto"/>
    </w:pPr>
    <w:rPr>
      <w:rFonts w:ascii="Arial" w:hAnsi="Arial"/>
      <w:sz w:val="20"/>
      <w:szCs w:val="20"/>
    </w:rPr>
  </w:style>
  <w:style w:type="paragraph" w:styleId="subhead1" w:customStyle="1">
    <w:name w:val="subhead 1"/>
    <w:basedOn w:val="Heading1"/>
    <w:rsid w:val="00366E4D"/>
    <w:pPr>
      <w:spacing w:line="240" w:lineRule="exact"/>
    </w:pPr>
    <w:rPr>
      <w:rFonts w:ascii="Times New Roman" w:hAnsi="Times New Roman"/>
      <w:bCs/>
      <w:kern w:val="0"/>
      <w:szCs w:val="28"/>
    </w:rPr>
  </w:style>
  <w:style w:type="paragraph" w:styleId="ListNumber">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styleId="mdtitulo-principal" w:customStyle="1">
    <w:name w:val="md_titulo-principal"/>
    <w:basedOn w:val="ListNumber"/>
    <w:next w:val="Normal"/>
    <w:rsid w:val="00366E4D"/>
    <w:pPr>
      <w:pBdr>
        <w:top w:val="single" w:color="auto" w:sz="12" w:space="1"/>
        <w:bottom w:val="single" w:color="auto" w:sz="12" w:space="1"/>
      </w:pBdr>
      <w:shd w:val="clear" w:color="auto" w:fill="D9D9D9"/>
      <w:spacing w:after="240"/>
      <w:jc w:val="center"/>
    </w:pPr>
    <w:rPr>
      <w:b/>
      <w:sz w:val="22"/>
    </w:rPr>
  </w:style>
  <w:style w:type="paragraph" w:styleId="mdtitulo1" w:customStyle="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styleId="apple-style-span" w:customStyle="1">
    <w:name w:val="apple-style-span"/>
    <w:basedOn w:val="DefaultParagraphFont"/>
    <w:rsid w:val="00366E4D"/>
  </w:style>
  <w:style w:type="paragraph" w:styleId="table-para" w:customStyle="1">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styleId="apple-converted-space" w:customStyle="1">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6E4D"/>
    <w:rPr>
      <w:rFonts w:ascii="Tahoma" w:hAnsi="Tahoma" w:eastAsia="Times New Roman" w:cs="Tahoma"/>
      <w:sz w:val="16"/>
      <w:szCs w:val="16"/>
      <w:lang w:val="en-US"/>
    </w:rPr>
  </w:style>
  <w:style w:type="paragraph" w:styleId="TOC2">
    <w:name w:val="toc 2"/>
    <w:basedOn w:val="Normal"/>
    <w:next w:val="Normal"/>
    <w:autoRedefine/>
    <w:uiPriority w:val="39"/>
    <w:unhideWhenUsed/>
    <w:rsid w:val="00A564FE"/>
    <w:pPr>
      <w:spacing w:after="100"/>
      <w:ind w:left="220"/>
    </w:pPr>
  </w:style>
  <w:style w:type="paragraph" w:styleId="ListParagraph">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hAnsiTheme="majorHAnsi" w:eastAsiaTheme="majorEastAsia" w:cstheme="majorBidi"/>
      <w:bCs/>
      <w:color w:val="365F91" w:themeColor="accent1" w:themeShade="BF"/>
      <w:kern w:val="0"/>
      <w:szCs w:val="28"/>
      <w:lang w:val="es-MX" w:eastAsia="es-MX"/>
    </w:rPr>
  </w:style>
  <w:style w:type="character" w:styleId="Hyperlink">
    <w:name w:val="Hyperlink"/>
    <w:basedOn w:val="DefaultParagraphFont"/>
    <w:uiPriority w:val="99"/>
    <w:unhideWhenUsed/>
    <w:rsid w:val="00803152"/>
    <w:rPr>
      <w:color w:val="0000FF" w:themeColor="hyperlink"/>
      <w:u w:val="single"/>
    </w:rPr>
  </w:style>
  <w:style w:type="character" w:styleId="link" w:customStyle="1">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styleId="Default" w:customStyle="1">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on">
    <w:name w:val="Revision"/>
    <w:hidden/>
    <w:uiPriority w:val="99"/>
    <w:semiHidden/>
    <w:rsid w:val="00502403"/>
    <w:pPr>
      <w:spacing w:after="0" w:line="240" w:lineRule="auto"/>
    </w:pPr>
    <w:rPr>
      <w:rFonts w:ascii="Times" w:hAnsi="Times" w:eastAsia="Times New Roman" w:cs="Times New Roman"/>
      <w:lang w:val="en-US"/>
    </w:rPr>
  </w:style>
  <w:style w:type="character" w:styleId="oypena" w:customStyle="1">
    <w:name w:val="oypena"/>
    <w:basedOn w:val="DefaultParagraphFont"/>
    <w:rsid w:val="00057B75"/>
  </w:style>
  <w:style w:type="character" w:styleId="CommentReference">
    <w:name w:val="annotation reference"/>
    <w:basedOn w:val="DefaultParagraphFont"/>
    <w:uiPriority w:val="99"/>
    <w:semiHidden/>
    <w:unhideWhenUsed/>
    <w:rsid w:val="00A728FC"/>
    <w:rPr>
      <w:sz w:val="16"/>
      <w:szCs w:val="16"/>
    </w:rPr>
  </w:style>
  <w:style w:type="paragraph" w:styleId="CommentText">
    <w:name w:val="annotation text"/>
    <w:basedOn w:val="Normal"/>
    <w:link w:val="CommentTextChar"/>
    <w:uiPriority w:val="99"/>
    <w:unhideWhenUsed/>
    <w:rsid w:val="00A728FC"/>
    <w:pPr>
      <w:spacing w:line="240" w:lineRule="auto"/>
    </w:pPr>
    <w:rPr>
      <w:sz w:val="20"/>
      <w:szCs w:val="20"/>
    </w:rPr>
  </w:style>
  <w:style w:type="character" w:styleId="CommentTextChar" w:customStyle="1">
    <w:name w:val="Comment Text Char"/>
    <w:basedOn w:val="DefaultParagraphFont"/>
    <w:link w:val="CommentText"/>
    <w:uiPriority w:val="99"/>
    <w:rsid w:val="00A728FC"/>
    <w:rPr>
      <w:rFonts w:ascii="Times" w:hAnsi="Time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728FC"/>
    <w:rPr>
      <w:b/>
      <w:bCs/>
    </w:rPr>
  </w:style>
  <w:style w:type="character" w:styleId="CommentSubjectChar" w:customStyle="1">
    <w:name w:val="Comment Subject Char"/>
    <w:basedOn w:val="CommentTextChar"/>
    <w:link w:val="CommentSubject"/>
    <w:uiPriority w:val="99"/>
    <w:semiHidden/>
    <w:rsid w:val="00A728FC"/>
    <w:rPr>
      <w:rFonts w:ascii="Times" w:hAnsi="Times" w:eastAsia="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085c02ba07a4414b" /><Relationship Type="http://schemas.openxmlformats.org/officeDocument/2006/relationships/image" Target="/media/image3.png" Id="R1d7d79b573c74879" /><Relationship Type="http://schemas.openxmlformats.org/officeDocument/2006/relationships/image" Target="/media/image4.png" Id="R8b7e835152fe4af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55c90b-2e47-4602-b770-3471c984e9d4}"/>
      </w:docPartPr>
      <w:docPartBody>
        <w:p w14:paraId="3EFDCF3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c9b5356-66b9-476a-a384-26e0081c94d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14DE81F159594FA75557C9FF1F5347" ma:contentTypeVersion="15" ma:contentTypeDescription="Create a new document." ma:contentTypeScope="" ma:versionID="ec43d1be51bf34c127967b65e760d8a5">
  <xsd:schema xmlns:xsd="http://www.w3.org/2001/XMLSchema" xmlns:xs="http://www.w3.org/2001/XMLSchema" xmlns:p="http://schemas.microsoft.com/office/2006/metadata/properties" xmlns:ns3="bc9b5356-66b9-476a-a384-26e0081c94d3" xmlns:ns4="7d8b3cc2-9069-4296-a9f6-47bb97910b6c" targetNamespace="http://schemas.microsoft.com/office/2006/metadata/properties" ma:root="true" ma:fieldsID="131f09db61dfec1ddbcf16f104042c97" ns3:_="" ns4:_="">
    <xsd:import namespace="bc9b5356-66b9-476a-a384-26e0081c94d3"/>
    <xsd:import namespace="7d8b3cc2-9069-4296-a9f6-47bb97910b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9b5356-66b9-476a-a384-26e0081c9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8b3cc2-9069-4296-a9f6-47bb97910b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EB31D-8647-4CC2-8B8D-11637885FBC5}">
  <ds:schemaRefs>
    <ds:schemaRef ds:uri="http://schemas.microsoft.com/office/2006/metadata/properties"/>
    <ds:schemaRef ds:uri="http://schemas.microsoft.com/office/infopath/2007/PartnerControls"/>
    <ds:schemaRef ds:uri="bc9b5356-66b9-476a-a384-26e0081c94d3"/>
  </ds:schemaRefs>
</ds:datastoreItem>
</file>

<file path=customXml/itemProps2.xml><?xml version="1.0" encoding="utf-8"?>
<ds:datastoreItem xmlns:ds="http://schemas.openxmlformats.org/officeDocument/2006/customXml" ds:itemID="{EE7B719B-DC5F-49B9-BC03-C15E5AD21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9b5356-66b9-476a-a384-26e0081c94d3"/>
    <ds:schemaRef ds:uri="7d8b3cc2-9069-4296-a9f6-47bb97910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6D57AD-0E91-4903-92D5-45F8D5EF0780}">
  <ds:schemaRefs>
    <ds:schemaRef ds:uri="http://schemas.microsoft.com/sharepoint/v3/contenttype/forms"/>
  </ds:schemaRefs>
</ds:datastoreItem>
</file>

<file path=customXml/itemProps4.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Personal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Guía de definición del proyecto</dc:title>
  <dc:subject/>
  <dc:creator>Oswaldo Ceballos Zavala</dc:creator>
  <keywords/>
  <lastModifiedBy>Usuario invitado</lastModifiedBy>
  <revision>192</revision>
  <lastPrinted>2011-05-21T00:51:00.0000000Z</lastPrinted>
  <dcterms:created xsi:type="dcterms:W3CDTF">2024-03-13T19:13:00.0000000Z</dcterms:created>
  <dcterms:modified xsi:type="dcterms:W3CDTF">2024-03-19T19:49:54.3641255Z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0x0101002814DE81F159594FA75557C9FF1F5347</vt:lpwstr>
  </property>
</Properties>
</file>